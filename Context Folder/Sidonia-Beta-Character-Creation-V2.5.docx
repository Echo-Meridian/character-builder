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commentsIds.xml" ContentType="application/vnd.openxmlformats-officedocument.wordprocessingml.commentsIds+xml"/>
  <Override PartName="/word/comments.xml" ContentType="application/vnd.openxmlformats-officedocument.wordprocessingml.comment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commentsExtended.xml" ContentType="application/vnd.openxmlformats-officedocument.wordprocessingml.commentsExtended+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42"/>
        <w:pBdr/>
        <w:spacing w:after="280"/>
        <w:ind/>
        <w:rPr/>
      </w:pPr>
      <w:r/>
      <w:sdt>
        <w:sdtPr>
          <w15:appearance w15:val="boundingBox"/>
          <w:id w:val="-1461132930"/>
          <w:showingPlcHdr w:val="true"/>
          <w:tag w:val="goog_rdk_0"/>
          <w:rPr/>
        </w:sdtPr>
        <w:sdtContent>
          <w:r>
            <w:t xml:space="preserve">    </w:t>
          </w:r>
          <w:commentRangeStart w:id="0"/>
        </w:sdtContent>
      </w:sdt>
      <w:r>
        <w:rPr>
          <w:rtl w:val="0"/>
        </w:rPr>
        <w:t xml:space="preserve">Beta Test Materials for Character Creation</w:t>
      </w:r>
      <w:commentRangeEnd w:id="0"/>
      <w:r>
        <w:commentReference w:id="0"/>
      </w:r>
      <w:r>
        <w:rPr>
          <w:rtl w:val="0"/>
        </w:rPr>
      </w:r>
      <w:r/>
    </w:p>
    <w:p>
      <w:pPr>
        <w:pBdr/>
        <w:spacing w:before="280"/>
        <w:ind/>
        <w:rPr/>
      </w:pPr>
      <w:r>
        <w:rPr>
          <w:rtl w:val="0"/>
        </w:rPr>
      </w:r>
      <w:r/>
    </w:p>
    <w:sdt>
      <w:sdtPr>
        <w15:appearance w15:val="boundingBox"/>
        <w:id w:val="-1086185889"/>
        <w:docPartObj>
          <w:docPartGallery w:val="Table of Contents"/>
          <w:docPartUnique w:val="true"/>
        </w:docPartObj>
        <w:rPr/>
      </w:sdtPr>
      <w:sdtContent>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0"/>
            <w:jc w:val="left"/>
            <w:rPr>
              <w:rFonts w:ascii="Asana Math" w:hAnsi="Asana Math" w:eastAsia="Asana Math" w:cs="Asana Math"/>
              <w:b w:val="0"/>
              <w:i w:val="0"/>
              <w:smallCaps w:val="0"/>
              <w:strike w:val="0"/>
              <w:color w:val="000000"/>
              <w:sz w:val="24"/>
              <w:szCs w:val="24"/>
              <w:u w:val="none"/>
              <w:shd w:val="clear" w:color="auto" w:fill="auto"/>
              <w:vertAlign w:val="baseline"/>
            </w:rPr>
          </w:pPr>
          <w:r>
            <w:fldChar w:fldCharType="begin"/>
            <w:instrText xml:space="preserve"> TOC \h \u \z \t "Heading 1,1,Heading 2,2,Heading 3,3,Heading 4,4,Heading 5,5,Heading 6,6,"</w:instrText>
            <w:fldChar w:fldCharType="separate"/>
          </w:r>
          <w:hyperlink w:tooltip="#_heading=h.1t331ag1504s" w:anchor="_heading=h.1t331ag1504s"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Section 4 Character Creation Guide</w:t>
              <w:tab/>
              <w:t xml:space="preserve">2</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22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f1ipjmcl9k3j" w:anchor="_heading=h.f1ipjmcl9k3j"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Step 1: The Priority System</w:t>
              <w:tab/>
              <w:t xml:space="preserve">2</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22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2mqmp6dxqpmz" w:anchor="_heading=h.2mqmp6dxqpmz"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Step 2: Your Place in the Freak Show</w:t>
              <w:tab/>
              <w:t xml:space="preserve">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7ddm57t03qus" w:anchor="_heading=h.7ddm57t03qus"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Neosapien: The Pinnacle of Human Potential</w:t>
              <w:tab/>
              <w:t xml:space="preserve">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njdsu06narqn" w:anchor="_heading=h.njdsu06narqn"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Neosapien (Synergistic Design)</w:t>
              <w:tab/>
              <w:t xml:space="preserve">4</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gybzmq62jjcy" w:anchor="_heading=h.gybzmq62jjcy"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Sorcerer: The Architect of Reality</w:t>
              <w:tab/>
              <w:t xml:space="preserve">4</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hyperlink w:tooltip="#_heading=h.8438q5vhyokj" w:anchor="_heading=h.8438q5vhyokj"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Sorcerer (Knowledge &amp; Training)</w:t>
              <w:tab/>
              <w:t xml:space="preserve">4</w:t>
            </w:r>
          </w:hyperlink>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jo2pu2i0j3tr" w:anchor="_heading=h.jo2pu2i0j3tr"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Esper: The Natural Talent</w:t>
              <w:tab/>
              <w:t xml:space="preserve">5</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hyperlink w:tooltip="#_heading=h.6ydr56krcqrm" w:anchor="_heading=h.6ydr56krcqrm"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Esper &amp; Mentalist (The New Hierarchy)</w:t>
              <w:tab/>
              <w:t xml:space="preserve">5</w:t>
            </w:r>
          </w:hyperlink>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yg9k7yww7ey2" w:anchor="_heading=h.yg9k7yww7ey2"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Chimera: The Unstable Genome</w:t>
              <w:tab/>
              <w:t xml:space="preserve">5</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hyperlink w:tooltip="#_heading=h.f9r3o1xarmd3" w:anchor="_heading=h.f9r3o1xarmd3"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Chimera (A La Carte / Genetic Chaos)</w:t>
              <w:tab/>
              <w:t xml:space="preserve">6</w:t>
            </w:r>
          </w:hyperlink>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mjx0llaeroc6" w:anchor="_heading=h.mjx0llaeroc6"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Automata: The Ghosts of Yesterday</w:t>
              <w:tab/>
              <w:t xml:space="preserve">6</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22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akadfkvbk0wp" w:anchor="_heading=h.akadfkvbk0wp"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Step 3 Attributes: Your Natural Talent</w:t>
              <w:tab/>
              <w:t xml:space="preserve">7</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wseqn3m1l21j" w:anchor="_heading=h.wseqn3m1l21j"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Secondary Mechanics: The Character Sheet Engine</w:t>
              <w:tab/>
              <w:t xml:space="preserve">8</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4c1taencb94u" w:anchor="_heading=h.4c1taencb94u"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1. Health Boxes (Durability &amp; Resilience)</w:t>
              <w:tab/>
              <w:t xml:space="preserve">8</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jt55zs4sorws" w:anchor="_heading=h.jt55zs4sorws"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2. The Corruption Threshold Framework</w:t>
              <w:tab/>
              <w:t xml:space="preserve">9</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88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kk4h744o3zj9" w:anchor="_heading=h.kk4h744o3zj9"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Formula</w:t>
              <w:tab/>
              <w:t xml:space="preserve">9</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88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75ifux3i65xn" w:anchor="_heading=h.75ifux3i65xn"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Integrity Bonuses</w:t>
              <w:tab/>
              <w:t xml:space="preserve">9</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4prt4bkqil59" w:anchor="_heading=h.4prt4bkqil59"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3. Speed (Movement Rate)</w:t>
              <w:tab/>
              <w:t xml:space="preserve">9</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zi5olhn1134d" w:anchor="_heading=h.zi5olhn1134d"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4. Initiative (Reaction Time)</w:t>
              <w:tab/>
              <w:t xml:space="preserve">10</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ykgmflwy6btw" w:anchor="_heading=h.ykgmflwy6btw"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Attribute Gates: The Limit of Raw Talent</w:t>
              <w:tab/>
              <w:t xml:space="preserve">10</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x1ffuiw6m73e" w:anchor="_heading=h.x1ffuiw6m73e"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Physical Gate: </w:t>
              <w:tab/>
              <w:t xml:space="preserve">10</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togp3y4n9tr" w:anchor="_heading=h.togp3y4n9tr"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Mental Gate: </w:t>
              <w:tab/>
              <w:t xml:space="preserve">10</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p0t0hglaxru7" w:anchor="_heading=h.p0t0hglaxru7"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Social Gate: </w:t>
              <w:tab/>
              <w:t xml:space="preserve">10</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22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hxns73a0nvd9" w:anchor="_heading=h.hxns73a0nvd9"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Step 4 Skills: Your Learned Expertise</w:t>
              <w:tab/>
              <w:t xml:space="preserve">11</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4ytilv7kbe1x" w:anchor="_heading=h.4ytilv7kbe1x"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Skills:</w:t>
              <w:tab/>
              <w:t xml:space="preserve">11</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8hwdg8bsrv6i" w:anchor="_heading=h.8hwdg8bsrv6i"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Specializations &amp; Backgrounds: Narrative Permissions</w:t>
              <w:tab/>
              <w:t xml:space="preserve">12</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dchv53gilbvw" w:anchor="_heading=h.dchv53gilbvw"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Combat Skills:</w:t>
              <w:tab/>
              <w:t xml:space="preserve">12</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b9ahy8g0frqx" w:anchor="_heading=h.b9ahy8g0frqx"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Physical &amp; Covert Skills:</w:t>
              <w:tab/>
              <w:t xml:space="preserve">13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1hyvxbqekcjv" w:anchor="_heading=h.1hyvxbqekcjv"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Social &amp; Intellectual Skills:</w:t>
              <w:tab/>
              <w:t xml:space="preserve">13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1f8y3djjoj5g" w:anchor="_heading=h.1f8y3djjoj5g"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Professional &amp; Setting-Specific Skills:</w:t>
              <w:tab/>
              <w:t xml:space="preserve">13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22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hw5n751mk0dq" w:anchor="_heading=h.hw5n751mk0dq"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Step 5 Background System: Your Place in the Story</w:t>
              <w:tab/>
              <w:t xml:space="preserve">14</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1zh4bvcxzv03" w:anchor="_heading=h.1zh4bvcxzv03"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1. Background Specialization</w:t>
              <w:tab/>
              <w:t xml:space="preserve">14</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lgqmdv2i6lag" w:anchor="_heading=h.lgqmdv2i6lag"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2. Resource Synergies</w:t>
              <w:tab/>
              <w:t xml:space="preserve">14</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f45zuvnzd483" w:anchor="_heading=h.f45zuvnzd483"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3. Tiered Backgrounds</w:t>
              <w:tab/>
              <w:t xml:space="preserve">15</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wdsd1kyii5e3" w:anchor="_heading=h.wdsd1kyii5e3"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Background: The Criminal Element</w:t>
              <w:tab/>
              <w:t xml:space="preserve">15</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y3vfe3fzv96m" w:anchor="_heading=h.y3vfe3fzv96m"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Background: The Entertainer</w:t>
              <w:tab/>
              <w:t xml:space="preserve">15</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bl9fyhspsjx8" w:anchor="_heading=h.bl9fyhspsjx8"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Background: The Legal System</w:t>
              <w:tab/>
              <w:t xml:space="preserve">16</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j0wfjsh6da1o" w:anchor="_heading=h.j0wfjsh6da1o"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Private Detective</w:t>
              <w:tab/>
              <w:t xml:space="preserve">17</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1zg5cjrosu13" w:anchor="_heading=h.1zg5cjrosu13"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Femme Fatale</w:t>
              <w:tab/>
              <w:t xml:space="preserve">18</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8xk4qjm5l069" w:anchor="_heading=h.8xk4qjm5l069"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Old Blood</w:t>
              <w:tab/>
              <w:t xml:space="preserve">18</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dnceyw20vl7y" w:anchor="_heading=h.dnceyw20vl7y"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Info Broker</w:t>
              <w:tab/>
              <w:t xml:space="preserve">19</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8nktw7fi8ee8" w:anchor="_heading=h.8nktw7fi8ee8"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Driver &amp; The Transporter</w:t>
              <w:tab/>
              <w:t xml:space="preserve">19</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22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cxlpfuuwmnax" w:anchor="_heading=h.cxlpfuuwmnax"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Step 6 Resources  Points of Influence</w:t>
              <w:tab/>
              <w:t xml:space="preserve">22</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nwctsp6nuxfi" w:anchor="_heading=h.nwctsp6nuxfi"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Resource Menu: Assets of a Life in Sidonia</w:t>
              <w:tab/>
              <w:t xml:space="preserve">23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jibwycqey8v5" w:anchor="_heading=h.jibwycqey8v5"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Contacts</w:t>
              <w:tab/>
              <w:t xml:space="preserve">23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wkr2r8kokd8m" w:anchor="_heading=h.wkr2r8kokd8m"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Properties</w:t>
              <w:tab/>
              <w:t xml:space="preserve">23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5bxcp3uz3ii3" w:anchor="_heading=h.5bxcp3uz3ii3"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Licenses &amp; Status</w:t>
              <w:tab/>
              <w:t xml:space="preserve">23</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9v0dlfroxnvh" w:anchor="_heading=h.9v0dlfroxnvh"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Dynamic Contact System: Reach &amp; Loyalty</w:t>
              <w:tab/>
              <w:t xml:space="preserve">24</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66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j8owe53vesyj" w:anchor="_heading=h.j8owe53vesyj"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Contact Point-Buy System</w:t>
              <w:tab/>
              <w:t xml:space="preserve">24</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88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k6vejbcel7zm" w:anchor="_heading=h.k6vejbcel7zm"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Reach Scale</w:t>
              <w:tab/>
              <w:t xml:space="preserve">24</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88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vg0ld6icx9yk" w:anchor="_heading=h.vg0ld6icx9yk"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Loyalty Scale</w:t>
              <w:tab/>
              <w:t xml:space="preserve">25</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22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sruo7jlloket" w:anchor="_heading=h.sruo7jlloket"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Final Step: Learning the Rules of the Street</w:t>
              <w:tab/>
              <w:t xml:space="preserve">25</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pz4ztlpaj3s8" w:anchor="_heading=h.pz4ztlpaj3s8"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Truth #1: Violence is a Conversation Ender, Usually for Everyone</w:t>
              <w:tab/>
              <w:t xml:space="preserve">26</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usgpz6unu1u4" w:anchor="_heading=h.usgpz6unu1u4"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Truth #2: Knowledge Isn't Power; It's Currency</w:t>
              <w:tab/>
              <w:t xml:space="preserve">26</w:t>
            </w:r>
          </w:hyperlink>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100" w:before="0" w:line="240" w:lineRule="auto"/>
            <w:ind w:right="0" w:firstLine="0" w:left="440"/>
            <w:jc w:val="left"/>
            <w:rPr>
              <w:rFonts w:ascii="Asana Math" w:hAnsi="Asana Math" w:eastAsia="Asana Math" w:cs="Asana Math"/>
              <w:b w:val="0"/>
              <w:i w:val="0"/>
              <w:smallCaps w:val="0"/>
              <w:strike w:val="0"/>
              <w:color w:val="000000"/>
              <w:sz w:val="24"/>
              <w:szCs w:val="24"/>
              <w:u w:val="none"/>
              <w:shd w:val="clear" w:color="auto" w:fill="auto"/>
              <w:vertAlign w:val="baseline"/>
            </w:rPr>
          </w:pPr>
          <w:r/>
          <w:hyperlink w:tooltip="#_heading=h.ustmky1k5u5x" w:anchor="_heading=h.ustmky1k5u5x" w:history="1">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Truth #3: Everyone Serves Someone</w:t>
              <w:tab/>
              <w:t xml:space="preserve">26</w:t>
            </w:r>
          </w:hyperlink>
          <w:r>
            <w:fldChar w:fldCharType="end"/>
          </w:r>
          <w:r>
            <w:rPr>
              <w:rFonts w:ascii="Asana Math" w:hAnsi="Asana Math" w:eastAsia="Asana Math" w:cs="Asana Math"/>
              <w:b w:val="0"/>
              <w:i w:val="0"/>
              <w:smallCaps w:val="0"/>
              <w:strike w:val="0"/>
              <w:color w:val="000000"/>
              <w:sz w:val="24"/>
              <w:szCs w:val="24"/>
              <w:u w:val="none"/>
              <w:shd w:val="clear" w:color="auto" w:fill="auto"/>
              <w:vertAlign w:val="baseline"/>
            </w:rPr>
          </w:r>
        </w:p>
      </w:sdtContent>
    </w:sdt>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leader="none" w:pos="9360"/>
        </w:tabs>
        <w:spacing w:after="280" w:before="280" w:line="240" w:lineRule="auto"/>
        <w:ind w:right="0" w:firstLine="0" w:left="440"/>
        <w:jc w:val="left"/>
        <w:rPr>
          <w:rFonts w:ascii="Asana Math" w:hAnsi="Asana Math" w:eastAsia="Asana Math" w:cs="Asana Math"/>
          <w:b w:val="0"/>
          <w:i w:val="0"/>
          <w:smallCaps w:val="0"/>
          <w:strike w:val="0"/>
          <w:color w:val="000000"/>
          <w:sz w:val="24"/>
          <w:szCs w:val="24"/>
          <w:u w:val="none"/>
          <w:vertAlign w:val="baseline"/>
        </w:rPr>
      </w:pPr>
      <w:r>
        <w:rPr>
          <w:rtl w:val="0"/>
        </w:rPr>
      </w:r>
      <w:r>
        <w:rPr>
          <w:rFonts w:ascii="Asana Math" w:hAnsi="Asana Math" w:eastAsia="Asana Math" w:cs="Asana Math"/>
          <w:b w:val="0"/>
          <w:i w:val="0"/>
          <w:smallCaps w:val="0"/>
          <w:strike w:val="0"/>
          <w:color w:val="000000"/>
          <w:sz w:val="24"/>
          <w:szCs w:val="24"/>
          <w:u w:val="none"/>
          <w:vertAlign w:val="baseline"/>
        </w:rPr>
      </w:r>
    </w:p>
    <w:p>
      <w:pPr>
        <w:pBdr/>
        <w:spacing w:after="280" w:before="280"/>
        <w:ind/>
        <w:rPr/>
      </w:pPr>
      <w:r>
        <w:rPr>
          <w:rtl w:val="0"/>
        </w:rPr>
      </w:r>
      <w:r/>
    </w:p>
    <w:p>
      <w:pPr>
        <w:pBdr/>
        <w:spacing w:after="280"/>
        <w:ind/>
        <w:rPr/>
      </w:pPr>
      <w:r>
        <w:rPr>
          <w:rtl w:val="0"/>
        </w:rPr>
      </w:r>
      <w:r/>
    </w:p>
    <w:p>
      <w:pPr>
        <w:pStyle w:val="736"/>
        <w:pBdr/>
        <w:spacing w:after="280"/>
        <w:ind/>
        <w:rPr/>
      </w:pPr>
      <w:r/>
      <w:bookmarkStart w:id="0" w:name="_heading=h.1t331ag1504s"/>
      <w:r/>
      <w:bookmarkEnd w:id="0"/>
      <w:r>
        <w:rPr>
          <w:rtl w:val="0"/>
        </w:rPr>
        <w:t xml:space="preserve">Section 4 Character Creation Guide</w:t>
      </w: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 name=""/>
                <wp:cNvGraphicFramePr/>
                <a:graphic xmlns:a="http://schemas.openxmlformats.org/drawingml/2006/main">
                  <a:graphicData uri="http://schemas.microsoft.com/office/word/2010/wordprocessingShape">
                    <wps:wsp>
                      <wps:cNvPr id="0" name=""/>
                      <wps:cNvSpPr/>
                      <wps:spPr bwMode="auto">
                        <a:xfrm>
                          <a:off x="0" y="3779367"/>
                          <a:ext cx="10692000" cy="1267"/>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0" o:spid="_x0000_s0"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7"/>
        <w:pBdr/>
        <w:spacing w:after="280" w:before="280"/>
        <w:ind/>
        <w:rPr/>
      </w:pPr>
      <w:r/>
      <w:bookmarkStart w:id="1" w:name="_heading=h.f1ipjmcl9k3j"/>
      <w:r/>
      <w:bookmarkEnd w:id="1"/>
      <w:r>
        <w:rPr>
          <w:rtl w:val="0"/>
        </w:rPr>
        <w:t xml:space="preserve">Step 1: The Priority System</w:t>
      </w:r>
      <w:r/>
    </w:p>
    <w:p>
      <w:pPr>
        <w:pBdr/>
        <w:spacing w:after="280" w:before="280"/>
        <w:ind/>
        <w:rPr>
          <w:i/>
        </w:rPr>
      </w:pPr>
      <w:r>
        <w:rPr>
          <w:i/>
          <w:rtl w:val="0"/>
        </w:rPr>
        <w:t xml:space="preserve">"Alright, so you're still here. Haven't run for the hills yet. Good. Or maybe just stupid. Time will tell.</w:t>
      </w:r>
      <w:r>
        <w:rPr>
          <w:i/>
        </w:rPr>
      </w:r>
    </w:p>
    <w:p>
      <w:pPr>
        <w:pBdr/>
        <w:spacing w:after="280" w:before="280"/>
        <w:ind/>
        <w:rPr>
          <w:i/>
        </w:rPr>
      </w:pPr>
      <w:r>
        <w:rPr>
          <w:i/>
          <w:rtl w:val="0"/>
        </w:rPr>
        <w:t xml:space="preserve">Before we get to the nuts and bolts, we gotta figure out your angle. Everyone in this city has one. It's the thing they lean on when the chips are down. Think of it as your primary currency. In Sidonia, power comes in five flavors, and </w:t>
      </w:r>
      <w:sdt>
        <w:sdtPr>
          <w15:appearance w15:val="boundingBox"/>
          <w:id w:val="654967702"/>
          <w:showingPlcHdr w:val="true"/>
          <w:tag w:val="goog_rdk_1"/>
          <w:rPr/>
        </w:sdtPr>
        <w:sdtContent>
          <w:r>
            <w:t xml:space="preserve">    </w:t>
          </w:r>
          <w:commentRangeStart w:id="1"/>
        </w:sdtContent>
      </w:sdt>
      <w:r>
        <w:rPr>
          <w:i/>
          <w:rtl w:val="0"/>
        </w:rPr>
        <w:t xml:space="preserve">you</w:t>
      </w:r>
      <w:commentRangeEnd w:id="1"/>
      <w:r>
        <w:commentReference w:id="1"/>
      </w:r>
      <w:r>
        <w:rPr>
          <w:i/>
          <w:rtl w:val="0"/>
        </w:rPr>
        <w:t xml:space="preserve"> had better know which one you're peddling. Look at this chart. This is you. That 'A' you pick? That's your ace in the hole. It's the thing that's gonna keep you alive when everything else has gone sideways. So choose your poison."</w:t>
      </w:r>
      <w:r>
        <w:rPr>
          <w:i/>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You put your faith in LINEAGE?</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You're a Freak. And I say that with a straight face. Your power comes from what you are—a Chimera, a Neosapien, a Sorcerer</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Something nature cooked up wrong or a back-alley surgeon put together right. Your blood runs hot with abilities that make normal folks nervous, and for good reason. Just remember, being special is a neon sign in a city that loves to shoot out the lights.</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You're banking on RESOURCES?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You're a Player. Some people need to throw fireballs. You just need to make a phone c</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all. Your power comes from what you own—the safehouse with no address, the contact who owes you a favor, the clean bank account that can solve messy problems. Don't let anyone tell you money is the root of all evil. In this city, it's the root of survival.</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You think your BACKGROUND is your edge?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You're a Ghost. Your power comes from who you were. A former Red Sentinel, an ex-corporate spy,</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a washed-up detective... You've got a history, and that history has teeth. It opens doors and it slams them shut. Your past follows you around like a stray dog, kid. It can be your most loyal companion or the thing that bites you when you least expect it.</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You're counting on your SKILLS?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You're a Pro. In a city of amateurs, you're a master craftsman. The surgeon with the steady hand, the</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thief with the light touch, the talker with the silver tongue. Others have flash, but you have competence. Your power is the simple, undeniable fact that you're the best at what you do. And in a world this broken, that kind of talent is a damn superpower.</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You're betting on your ATTRIBUTES?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You're a Natural. Guess you were just born lucky. Stronger, faster, smarter, or just plain prettier than the rest of us s</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chmucks. You don't have the calluses of the Pro or the scars of the Ghost, but you've got raw, uncut talent. That's a hell of an advantage, but listen close: potential is just a fancy word for "hasn't been tested yet." This city will test you. Count on it.</w:t>
      </w:r>
      <w:r>
        <w:rPr>
          <w:rFonts w:ascii="Asana Math" w:hAnsi="Asana Math" w:eastAsia="Asana Math" w:cs="Asana Math"/>
          <w:b w:val="0"/>
          <w:i w:val="0"/>
          <w:smallCaps w:val="0"/>
          <w:strike w:val="0"/>
          <w:color w:val="000000"/>
          <w:sz w:val="24"/>
          <w:szCs w:val="24"/>
          <w:u w:val="none"/>
          <w:shd w:val="clear" w:color="auto" w:fill="auto"/>
          <w:vertAlign w:val="baseline"/>
        </w:rPr>
      </w:r>
    </w:p>
    <w:p>
      <w:pPr>
        <w:pBdr/>
        <w:spacing w:after="280" w:before="280" w:line="240" w:lineRule="auto"/>
        <w:ind/>
        <w:rPr>
          <w:i/>
          <w:shd w:val="clear" w:color="auto" w:fill="auto"/>
        </w:rPr>
      </w:pPr>
      <w:r>
        <w:rPr>
          <w:i/>
          <w:rtl w:val="0"/>
        </w:rPr>
        <w:t xml:space="preserve">"So, what'll it be, kid? What's your story gonna be? Once you know that, we can talk about the fine print."</w:t>
      </w:r>
      <w:r>
        <w:rPr>
          <w:rtl w:val="0"/>
        </w:rPr>
      </w:r>
      <w:r>
        <w:rPr>
          <w:i/>
          <w:shd w:val="clear" w:color="auto" w:fill="auto"/>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2" name=""/>
                <wp:cNvGraphicFramePr/>
                <a:graphic xmlns:a="http://schemas.openxmlformats.org/drawingml/2006/main">
                  <a:graphicData uri="http://schemas.microsoft.com/office/word/2010/wordprocessingShape">
                    <wps:wsp>
                      <wps:cNvPr id="0" name=""/>
                      <wps:cNvSpPr/>
                      <wps:spPr bwMode="auto">
                        <a:xfrm>
                          <a:off x="0" y="3779367"/>
                          <a:ext cx="10692000" cy="1267"/>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1" o:spid="_x0000_s1"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7"/>
        <w:pBdr/>
        <w:spacing w:after="280" w:before="280"/>
        <w:ind/>
        <w:rPr/>
      </w:pPr>
      <w:r/>
      <w:bookmarkStart w:id="2" w:name="_heading=h.2mqmp6dxqpmz"/>
      <w:r/>
      <w:bookmarkEnd w:id="2"/>
      <w:r>
        <w:rPr>
          <w:rtl w:val="0"/>
        </w:rPr>
        <w:t xml:space="preserve">Step 2: Your Place in the Freak Show</w:t>
      </w:r>
      <w:r/>
    </w:p>
    <w:p>
      <w:pPr>
        <w:pBdr/>
        <w:spacing w:after="280" w:before="280" w:line="240" w:lineRule="auto"/>
        <w:ind/>
        <w:rPr>
          <w:i/>
        </w:rPr>
      </w:pPr>
      <w:r>
        <w:rPr>
          <w:i/>
          <w:rtl w:val="0"/>
        </w:rPr>
        <w:t xml:space="preserve">"Alright, so you've picked your hustle. You know where your power comes from. Now let's talk about the meat-puppet you're walking around in.</w:t>
      </w:r>
      <w:r>
        <w:rPr>
          <w:i/>
        </w:rPr>
      </w:r>
    </w:p>
    <w:p>
      <w:pPr>
        <w:pBdr/>
        <w:spacing w:after="280" w:before="280" w:line="240" w:lineRule="auto"/>
        <w:ind/>
        <w:rPr>
          <w:i/>
        </w:rPr>
      </w:pPr>
      <w:r>
        <w:rPr>
          <w:i/>
          <w:rtl w:val="0"/>
        </w:rPr>
        <w:t xml:space="preserve">See, it doesn't matt</w:t>
      </w:r>
      <w:r>
        <w:rPr>
          <w:i/>
          <w:rtl w:val="0"/>
        </w:rPr>
        <w:t xml:space="preserve">er if you're rolling in Resources or haunted by your past—you still have to look at yourself in the mirror every morning. And in Sidonia, what looks back at you is more than just a pretty face. It's your history, your curse, your weapon. It's your Lineage.</w:t>
      </w:r>
      <w:r>
        <w:rPr>
          <w:i/>
        </w:rPr>
      </w:r>
    </w:p>
    <w:p>
      <w:pPr>
        <w:pBdr/>
        <w:spacing w:after="280" w:before="280" w:line="240" w:lineRule="auto"/>
        <w:ind/>
        <w:rPr>
          <w:i/>
        </w:rPr>
      </w:pPr>
      <w:r>
        <w:rPr>
          <w:i/>
          <w:rtl w:val="0"/>
        </w:rPr>
        <w:t xml:space="preserve">This isn't ab</w:t>
      </w:r>
      <w:r>
        <w:rPr>
          <w:i/>
          <w:rtl w:val="0"/>
        </w:rPr>
        <w:t xml:space="preserve">out your family tree, kid. This is about what's in your blood, your bones, or the wires where your nerves used to be. This is about what makes the normals cross the street when they see you coming. So, let's go down the list. What kind of monster are you?"</w:t>
      </w:r>
      <w:r>
        <w:rPr>
          <w:i/>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3"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2" o:spid="_x0000_s2"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8"/>
        <w:pBdr/>
        <w:spacing w:after="280" w:before="280"/>
        <w:ind/>
        <w:rPr/>
      </w:pPr>
      <w:r/>
      <w:bookmarkStart w:id="3" w:name="_heading=h.7ddm57t03qus"/>
      <w:r/>
      <w:bookmarkEnd w:id="3"/>
      <w:r>
        <w:rPr>
          <w:rtl w:val="0"/>
        </w:rPr>
        <w:t xml:space="preserve">The Neosapien: The Pinnacle of Human Potential</w:t>
      </w:r>
      <w:r/>
    </w:p>
    <w:p>
      <w:pPr>
        <w:pBdr/>
        <w:spacing w:after="280" w:before="280" w:line="240" w:lineRule="auto"/>
        <w:ind/>
        <w:rPr/>
      </w:pPr>
      <w:r>
        <w:rPr>
          <w:rtl w:val="0"/>
        </w:rPr>
        <w:t xml:space="preserve">The Neosapien represents humanity unbound by its natural limitations. While corporate clinics offer flawless cosmetic alterations, the true pinnacle of augmentation lies in the Red Sentinels' Forge Program. Through t</w:t>
      </w:r>
      <w:r>
        <w:rPr>
          <w:rtl w:val="0"/>
        </w:rPr>
        <w:t xml:space="preserve">he masterful application of bespoke bio-artistry and flesh-grafting, they create living weapons and paragons of human potential. To receive Forge augments is to transcend the flesh, becoming a symbol of strength and progress in a dangerous world. It is an </w:t>
      </w:r>
      <w:sdt>
        <w:sdtPr>
          <w15:appearance w15:val="boundingBox"/>
          <w:id w:val="76576996"/>
          <w:showingPlcHdr w:val="true"/>
          <w:tag w:val="goog_rdk_2"/>
          <w:rPr/>
        </w:sdtPr>
        <w:sdtContent>
          <w:r>
            <w:t xml:space="preserve">    </w:t>
          </w:r>
          <w:commentRangeStart w:id="2"/>
        </w:sdtContent>
      </w:sdt>
      <w:r>
        <w:rPr>
          <w:rtl w:val="0"/>
        </w:rPr>
        <w:t xml:space="preserve">opportunity</w:t>
      </w:r>
      <w:commentRangeEnd w:id="2"/>
      <w:r>
        <w:commentReference w:id="2"/>
      </w:r>
      <w:r>
        <w:rPr>
          <w:rtl w:val="0"/>
        </w:rPr>
        <w:t xml:space="preserve"> for those with the right connections or deep </w:t>
      </w:r>
      <w:sdt>
        <w:sdtPr>
          <w15:appearance w15:val="boundingBox"/>
          <w:id w:val="576491111"/>
          <w:showingPlcHdr w:val="true"/>
          <w:tag w:val="goog_rdk_3"/>
          <w:rPr/>
        </w:sdtPr>
        <w:sdtContent>
          <w:r>
            <w:t xml:space="preserve">    </w:t>
          </w:r>
          <w:commentRangeStart w:id="3"/>
        </w:sdtContent>
      </w:sdt>
      <w:r>
        <w:rPr>
          <w:rtl w:val="0"/>
        </w:rPr>
        <w:t xml:space="preserve">pockets</w:t>
      </w:r>
      <w:commentRangeEnd w:id="3"/>
      <w:r>
        <w:commentReference w:id="3"/>
      </w:r>
      <w:r>
        <w:rPr>
          <w:rtl w:val="0"/>
        </w:rPr>
        <w:t xml:space="preserve"> to become more.</w:t>
      </w:r>
      <w:r/>
    </w:p>
    <w:p>
      <w:pPr>
        <w:pBdr/>
        <w:spacing w:after="280" w:before="280" w:line="240" w:lineRule="auto"/>
        <w:ind/>
        <w:rPr>
          <w:shd w:val="clear" w:color="auto" w:fill="auto"/>
        </w:rPr>
      </w:pPr>
      <w:r>
        <w:rPr>
          <w:i/>
          <w:rtl w:val="0"/>
        </w:rPr>
        <w:t xml:space="preserve">“More than human, huh? That's the sales pitch. The Forge Program sells transcendence, but what they're really building are better soldiers. Priority A or B gets you that top-tier military hardware grafted to your bo</w:t>
      </w:r>
      <w:r>
        <w:rPr>
          <w:i/>
          <w:rtl w:val="0"/>
        </w:rPr>
        <w:t xml:space="preserve">nes. Below that? You're getting street-level junk or corporate knock-offs. The promise is a way to climb the ladder in a city with no rungs, but you're still just a product. And in my experience, every product has a warranty that's shorter than you think."</w:t>
      </w:r>
      <w:r>
        <w:rPr>
          <w:rtl w:val="0"/>
        </w:rPr>
      </w:r>
      <w:r>
        <w:rPr>
          <w:shd w:val="clear" w:color="auto" w:fill="auto"/>
        </w:rPr>
      </w:r>
    </w:p>
    <w:p>
      <w:pPr>
        <w:pStyle w:val="739"/>
        <w:pBdr/>
        <w:spacing w:after="280" w:before="280"/>
        <w:ind/>
        <w:rPr/>
      </w:pPr>
      <w:r/>
      <w:bookmarkStart w:id="4" w:name="_heading=h.njdsu06narqn"/>
      <w:r/>
      <w:bookmarkEnd w:id="4"/>
      <w:r>
        <w:rPr>
          <w:rtl w:val="0"/>
        </w:rPr>
        <w:t xml:space="preserve">Neosapien (Synergistic Design)</w:t>
      </w:r>
      <w:r/>
    </w:p>
    <w:tbl>
      <w:tblPr>
        <w:tblStyle w:val="941"/>
        <w:tblW w:w="10335" w:type="dxa"/>
        <w:tblBorders/>
        <w:tblLayout w:type="fixed"/>
        <w:tblLook w:val="01E0" w:firstRow="1" w:lastRow="1" w:firstColumn="1" w:lastColumn="1" w:noHBand="0" w:noVBand="0"/>
      </w:tblPr>
      <w:tblGrid>
        <w:gridCol w:w="2245"/>
        <w:gridCol w:w="8090"/>
        <w:tblGridChange w:id="0">
          <w:tblGrid>
            <w:gridCol w:w="2245"/>
            <w:gridCol w:w="8090"/>
          </w:tblGrid>
        </w:tblGridChange>
      </w:tblGrid>
      <w:tr>
        <w:trPr>
          <w:cantSplit w:val="false"/>
          <w:trHeight w:val="657"/>
        </w:trPr>
        <w:tc>
          <w:tcPr>
            <w:tcBorders/>
            <w:vAlign w:val="center"/>
            <w:textDirection w:val="lrTb"/>
            <w:noWrap w:val="false"/>
          </w:tcPr>
          <w:p>
            <w:pPr>
              <w:pBdr/>
              <w:spacing/>
              <w:ind/>
              <w:jc w:val="center"/>
              <w:rPr>
                <w:rFonts w:ascii="Asana Math" w:hAnsi="Asana Math" w:eastAsia="Asana Math" w:cs="Asana Math"/>
                <w:b/>
                <w:color w:val="000000"/>
                <w:sz w:val="24"/>
                <w:szCs w:val="24"/>
              </w:rPr>
            </w:pPr>
            <w:r>
              <w:rPr>
                <w:rFonts w:ascii="Asana Math" w:hAnsi="Asana Math" w:eastAsia="Asana Math" w:cs="Asana Math"/>
                <w:b/>
                <w:color w:val="000000"/>
                <w:sz w:val="24"/>
                <w:szCs w:val="24"/>
                <w:rtl w:val="0"/>
              </w:rPr>
              <w:t xml:space="preserve">LINEAGE PRIORITY</w:t>
            </w:r>
            <w:r>
              <w:rPr>
                <w:rFonts w:ascii="Asana Math" w:hAnsi="Asana Math" w:eastAsia="Asana Math" w:cs="Asana Math"/>
                <w:b/>
                <w:color w:val="000000"/>
                <w:sz w:val="24"/>
                <w:szCs w:val="24"/>
              </w:rPr>
            </w:r>
          </w:p>
        </w:tc>
        <w:tc>
          <w:tcPr>
            <w:tcBorders/>
            <w:vAlign w:val="center"/>
            <w:textDirection w:val="lrTb"/>
            <w:noWrap w:val="false"/>
          </w:tcPr>
          <w:p>
            <w:pPr>
              <w:pBdr/>
              <w:spacing/>
              <w:ind/>
              <w:jc w:val="center"/>
              <w:rPr>
                <w:rFonts w:ascii="Asana Math" w:hAnsi="Asana Math" w:eastAsia="Asana Math" w:cs="Asana Math"/>
                <w:b/>
                <w:color w:val="000000"/>
                <w:sz w:val="24"/>
                <w:szCs w:val="24"/>
              </w:rPr>
            </w:pPr>
            <w:r>
              <w:rPr>
                <w:rFonts w:ascii="Asana Math" w:hAnsi="Asana Math" w:eastAsia="Asana Math" w:cs="Asana Math"/>
                <w:b/>
                <w:color w:val="000000"/>
                <w:sz w:val="24"/>
                <w:szCs w:val="24"/>
                <w:rtl w:val="0"/>
              </w:rPr>
              <w:t xml:space="preserve">AUGMENTATION SLOTS</w:t>
            </w:r>
            <w:r>
              <w:rPr>
                <w:rFonts w:ascii="Asana Math" w:hAnsi="Asana Math" w:eastAsia="Asana Math" w:cs="Asana Math"/>
                <w:b/>
                <w:color w:val="000000"/>
                <w:sz w:val="24"/>
                <w:szCs w:val="24"/>
              </w:rPr>
            </w:r>
          </w:p>
        </w:tc>
      </w:tr>
      <w:tr>
        <w:trPr>
          <w:cantSplit w:val="false"/>
          <w:trHeight w:val="35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A</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9 Slots </w:t>
            </w:r>
            <w:r>
              <w:rPr>
                <w:rFonts w:ascii="Asana Math" w:hAnsi="Asana Math" w:eastAsia="Asana Math" w:cs="Asana Math"/>
                <w:b/>
                <w:sz w:val="24"/>
                <w:szCs w:val="24"/>
              </w:rPr>
            </w:r>
          </w:p>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(3X Tier 3) or ((9X Tier 1) or (2X Tier 3)+(1X Tier 2)+(1X Tier 1)) </w:t>
            </w:r>
            <w:r>
              <w:rPr>
                <w:rFonts w:ascii="Asana Math" w:hAnsi="Asana Math" w:eastAsia="Asana Math" w:cs="Asana Math"/>
                <w:b w:val="0"/>
                <w:sz w:val="24"/>
                <w:szCs w:val="24"/>
              </w:rPr>
            </w:r>
          </w:p>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or any other combination that does not exceed 9.</w:t>
            </w:r>
            <w:r>
              <w:rPr>
                <w:rFonts w:ascii="Asana Math" w:hAnsi="Asana Math" w:eastAsia="Asana Math" w:cs="Asana Math"/>
                <w:b w:val="0"/>
                <w:sz w:val="24"/>
                <w:szCs w:val="24"/>
              </w:rPr>
            </w:r>
          </w:p>
        </w:tc>
      </w:tr>
      <w:tr>
        <w:trPr>
          <w:cantSplit w:val="false"/>
          <w:trHeight w:val="35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 B</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7 Slots</w:t>
            </w:r>
            <w:r>
              <w:rPr>
                <w:rFonts w:ascii="Asana Math" w:hAnsi="Asana Math" w:eastAsia="Asana Math" w:cs="Asana Math"/>
                <w:b/>
                <w:sz w:val="24"/>
                <w:szCs w:val="24"/>
              </w:rPr>
            </w:r>
          </w:p>
        </w:tc>
      </w:tr>
      <w:tr>
        <w:trPr>
          <w:cantSplit w:val="false"/>
          <w:trHeight w:val="35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C</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6 Slots</w:t>
            </w:r>
            <w:r>
              <w:rPr>
                <w:rFonts w:ascii="Asana Math" w:hAnsi="Asana Math" w:eastAsia="Asana Math" w:cs="Asana Math"/>
                <w:b/>
                <w:sz w:val="24"/>
                <w:szCs w:val="24"/>
              </w:rPr>
            </w:r>
          </w:p>
        </w:tc>
      </w:tr>
      <w:tr>
        <w:trPr>
          <w:cantSplit w:val="false"/>
          <w:trHeight w:val="35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4 Slots</w:t>
            </w:r>
            <w:r>
              <w:rPr>
                <w:rFonts w:ascii="Asana Math" w:hAnsi="Asana Math" w:eastAsia="Asana Math" w:cs="Asana Math"/>
                <w:b/>
                <w:sz w:val="24"/>
                <w:szCs w:val="24"/>
              </w:rPr>
            </w:r>
          </w:p>
        </w:tc>
      </w:tr>
      <w:tr>
        <w:trPr>
          <w:cantSplit w:val="false"/>
          <w:trHeight w:val="35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E</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2 Slots</w:t>
            </w:r>
            <w:r>
              <w:rPr>
                <w:rFonts w:ascii="Asana Math" w:hAnsi="Asana Math" w:eastAsia="Asana Math" w:cs="Asana Math"/>
                <w:b/>
                <w:sz w:val="24"/>
                <w:szCs w:val="24"/>
              </w:rPr>
            </w:r>
          </w:p>
        </w:tc>
      </w:tr>
    </w:tbl>
    <w:p>
      <w:pPr>
        <w:pBdr/>
        <w:spacing w:after="280" w:before="280" w:line="240" w:lineRule="auto"/>
        <w:ind/>
        <w:rPr/>
      </w:pPr>
      <w:r>
        <w:rPr>
          <w:rtl w:val="0"/>
        </w:rPr>
      </w:r>
      <w:r/>
    </w:p>
    <w:p>
      <w:pPr>
        <w:pBdr/>
        <w:spacing w:after="280" w:before="280" w:line="240" w:lineRule="auto"/>
        <w:ind/>
        <w:rPr>
          <w:shd w:val="clear" w:color="auto" w:fill="auto"/>
        </w:rPr>
      </w:pPr>
      <w:r>
        <w:rPr>
          <w:b/>
          <w:rtl w:val="0"/>
        </w:rPr>
        <w:t xml:space="preserve">Synergy Bonus Framework: </w:t>
      </w:r>
      <w:r>
        <w:rPr>
          <w:rtl w:val="0"/>
        </w:rPr>
        <w:t xml:space="preserve">When a player chooses augments that create a logical "package" (e.g., Muscle Weave + Bone Lacing for a "Bruiser" build, or a Neural Accelerator + Eidetic Memory for a "Analyst" build), the GM can grant a small bonus. This could be:</w:t>
      </w:r>
      <w:r>
        <w:rPr>
          <w:rtl w:val="0"/>
        </w:rPr>
      </w:r>
      <w:r>
        <w:rPr>
          <w:shd w:val="clear" w:color="auto" w:fill="auto"/>
        </w:rPr>
      </w:r>
    </w:p>
    <w:p>
      <w:pPr>
        <w:numPr>
          <w:ilvl w:val="0"/>
          <w:numId w:val="1"/>
        </w:numPr>
        <w:pBdr/>
        <w:spacing w:after="0" w:before="280" w:line="240" w:lineRule="auto"/>
        <w:ind w:hanging="360" w:left="720"/>
        <w:rPr/>
      </w:pPr>
      <w:r>
        <w:rPr>
          <w:rtl w:val="0"/>
        </w:rPr>
        <w:t xml:space="preserve">A 1-point discount on the Permanent Corruption cost of one of the synergistic augments.</w:t>
      </w:r>
      <w:r/>
    </w:p>
    <w:p>
      <w:pPr>
        <w:numPr>
          <w:ilvl w:val="0"/>
          <w:numId w:val="1"/>
        </w:numPr>
        <w:pBdr/>
        <w:spacing w:after="280" w:before="0" w:line="240" w:lineRule="auto"/>
        <w:ind w:hanging="360" w:left="720"/>
        <w:rPr/>
      </w:pPr>
      <w:r>
        <w:rPr>
          <w:rtl w:val="0"/>
        </w:rPr>
        <w:t xml:space="preserve">A minor narrative benefit, such as being well-known in certain circles for their specific brand of augmentation.</w:t>
      </w: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4"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3" o:spid="_x0000_s3"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8"/>
        <w:pBdr/>
        <w:spacing w:after="280" w:before="280"/>
        <w:ind/>
        <w:rPr/>
      </w:pPr>
      <w:r/>
      <w:bookmarkStart w:id="5" w:name="_heading=h.gybzmq62jjcy"/>
      <w:r/>
      <w:bookmarkEnd w:id="5"/>
      <w:r>
        <w:rPr>
          <w:rtl w:val="0"/>
        </w:rPr>
        <w:t xml:space="preserve">The Sorcerer: The Architect of Reality</w:t>
      </w:r>
      <w:r/>
    </w:p>
    <w:p>
      <w:pPr>
        <w:pBdr/>
        <w:spacing w:after="280" w:before="280" w:line="240" w:lineRule="auto"/>
        <w:ind/>
        <w:rPr/>
      </w:pPr>
      <w:r>
        <w:rPr>
          <w:rtl w:val="0"/>
        </w:rPr>
        <w:t xml:space="preserve">The path of the Sorcerer is one of supreme intellectual discipline. They are the physicists of reality's deepest laws. Through grueling study and flawless memorization, they c</w:t>
      </w:r>
      <w:r>
        <w:rPr>
          <w:rtl w:val="0"/>
        </w:rPr>
        <w:t xml:space="preserve">an petition the Aether to reshape the world. Theirs is not a gift, but an achievement earned through tireless dedication. They see not magic, but the elegant, immutable mathematics of existence, and possess the will to solve its most challenging equations.</w:t>
      </w:r>
      <w:r/>
    </w:p>
    <w:p>
      <w:pPr>
        <w:pBdr/>
        <w:spacing w:after="280" w:before="280" w:line="240" w:lineRule="auto"/>
        <w:ind/>
        <w:rPr>
          <w:rFonts w:ascii="Times New Roman" w:hAnsi="Times New Roman" w:eastAsia="Times New Roman" w:cs="Times New Roman"/>
          <w:color w:val="000000"/>
          <w:shd w:val="clear" w:color="auto" w:fill="auto"/>
        </w:rPr>
      </w:pPr>
      <w:r>
        <w:rPr>
          <w:i/>
          <w:rtl w:val="0"/>
        </w:rPr>
        <w:t xml:space="preserve">"Architects of Reality... right. They're librarians, kid. Th</w:t>
      </w:r>
      <w:r>
        <w:rPr>
          <w:i/>
          <w:rtl w:val="0"/>
        </w:rPr>
        <w:t xml:space="preserve">e most dangerous kind. They spend their whole lives learning a language that can set the air on fire. They'll tell you it's all about precision and discipline, and they're not wrong. But I've seen the look in their eyes. They're not worried about temptatio</w:t>
      </w:r>
      <w:r>
        <w:rPr>
          <w:i/>
          <w:rtl w:val="0"/>
        </w:rPr>
        <w:t xml:space="preserve">n; they're terrified of distraction. One wrong thought, one slip of the tongue, and that 'elegant equation' goes catastrophically sideways. Never trust a person whose main occupational hazard is accidentally turning their breakfast into a pile of spiders."</w:t>
      </w:r>
      <w:r>
        <w:rPr>
          <w:rtl w:val="0"/>
        </w:rPr>
      </w:r>
      <w:r>
        <w:rPr>
          <w:rFonts w:ascii="Times New Roman" w:hAnsi="Times New Roman" w:eastAsia="Times New Roman" w:cs="Times New Roman"/>
          <w:color w:val="000000"/>
          <w:shd w:val="clear" w:color="auto" w:fill="auto"/>
        </w:rPr>
      </w:r>
    </w:p>
    <w:p>
      <w:pPr>
        <w:pStyle w:val="739"/>
        <w:pBdr/>
        <w:spacing w:after="280" w:before="280"/>
        <w:ind/>
        <w:rPr>
          <w:rFonts w:ascii="Times New Roman" w:hAnsi="Times New Roman" w:eastAsia="Times New Roman" w:cs="Times New Roman"/>
        </w:rPr>
      </w:pPr>
      <w:r/>
      <w:bookmarkStart w:id="6" w:name="_heading=h.8438q5vhyokj"/>
      <w:r/>
      <w:bookmarkEnd w:id="6"/>
      <w:r>
        <w:rPr>
          <w:rtl w:val="0"/>
        </w:rPr>
        <w:t xml:space="preserve">Sorcerer (Knowledge &amp; Training)</w:t>
      </w:r>
      <w:r>
        <w:rPr>
          <w:rtl w:val="0"/>
        </w:rPr>
      </w:r>
      <w:r>
        <w:rPr>
          <w:rFonts w:ascii="Times New Roman" w:hAnsi="Times New Roman" w:eastAsia="Times New Roman" w:cs="Times New Roman"/>
        </w:rPr>
      </w:r>
    </w:p>
    <w:tbl>
      <w:tblPr>
        <w:tblStyle w:val="942"/>
        <w:tblW w:w="10619" w:type="dxa"/>
        <w:tblBorders/>
        <w:tblLayout w:type="fixed"/>
        <w:tblLook w:val="01E0" w:firstRow="1" w:lastRow="1" w:firstColumn="1" w:lastColumn="1" w:noHBand="0" w:noVBand="0"/>
      </w:tblPr>
      <w:tblGrid>
        <w:gridCol w:w="1589"/>
        <w:gridCol w:w="9030"/>
        <w:tblGridChange w:id="1">
          <w:tblGrid>
            <w:gridCol w:w="1589"/>
            <w:gridCol w:w="9030"/>
          </w:tblGrid>
        </w:tblGridChange>
      </w:tblGrid>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Lineage Priority</w:t>
            </w:r>
            <w:r>
              <w:rPr>
                <w:rFonts w:ascii="Asana Math" w:hAnsi="Asana Math" w:eastAsia="Asana Math" w:cs="Asana Math"/>
                <w:b/>
                <w:sz w:val="24"/>
                <w:szCs w:val="24"/>
              </w:rPr>
            </w:r>
          </w:p>
        </w:tc>
        <w:tc>
          <w:tcPr>
            <w:tcBorders/>
            <w:vAlign w:val="center"/>
            <w:textDirection w:val="lrTb"/>
            <w:noWrap w:val="false"/>
          </w:tcPr>
          <w:p>
            <w:pPr>
              <w:pBdr/>
              <w:tabs>
                <w:tab w:val="center" w:leader="none" w:pos="3777"/>
              </w:tabs>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Starting Spheres &amp; Moves</w:t>
              <w:tab/>
            </w:r>
            <w:r>
              <w:rPr>
                <w:rFonts w:ascii="Asana Math" w:hAnsi="Asana Math" w:eastAsia="Asana Math" w:cs="Asana Math"/>
                <w:b/>
                <w:sz w:val="24"/>
                <w:szCs w:val="24"/>
              </w:rPr>
            </w:r>
          </w:p>
        </w:tc>
      </w:tr>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A</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1 Primary Sphere, 2 Secondary Spheres. Know 5 Moves total, distributed as you wish.</w:t>
            </w:r>
            <w:r>
              <w:rPr>
                <w:rFonts w:ascii="Asana Math" w:hAnsi="Asana Math" w:eastAsia="Asana Math" w:cs="Asana Math"/>
                <w:b w:val="0"/>
                <w:sz w:val="24"/>
                <w:szCs w:val="24"/>
              </w:rPr>
            </w:r>
          </w:p>
        </w:tc>
      </w:tr>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1 Primary Sphere, 1 Secondary Sphere. Know 4 Moves total.</w:t>
            </w:r>
            <w:r>
              <w:rPr>
                <w:rFonts w:ascii="Asana Math" w:hAnsi="Asana Math" w:eastAsia="Asana Math" w:cs="Asana Math"/>
                <w:b w:val="0"/>
                <w:sz w:val="24"/>
                <w:szCs w:val="24"/>
              </w:rPr>
            </w:r>
          </w:p>
        </w:tc>
      </w:tr>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C</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1 Primary Sphere OR 2 Secondary Spheres. Know 3 Moves total.</w:t>
            </w:r>
            <w:r>
              <w:rPr>
                <w:rFonts w:ascii="Asana Math" w:hAnsi="Asana Math" w:eastAsia="Asana Math" w:cs="Asana Math"/>
                <w:b w:val="0"/>
                <w:sz w:val="24"/>
                <w:szCs w:val="24"/>
              </w:rPr>
            </w:r>
          </w:p>
        </w:tc>
      </w:tr>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1 Secondary Sphere. Know 2 Moves from within it.</w:t>
            </w:r>
            <w:r>
              <w:rPr>
                <w:rFonts w:ascii="Asana Math" w:hAnsi="Asana Math" w:eastAsia="Asana Math" w:cs="Asana Math"/>
                <w:b w:val="0"/>
                <w:sz w:val="24"/>
                <w:szCs w:val="24"/>
              </w:rPr>
            </w:r>
          </w:p>
        </w:tc>
      </w:tr>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E</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1 Secondary Sphere. Know only 1 Move. (This could be an Alchemist who only knows how to make one thing).</w:t>
            </w:r>
            <w:r>
              <w:rPr>
                <w:rFonts w:ascii="Asana Math" w:hAnsi="Asana Math" w:eastAsia="Asana Math" w:cs="Asana Math"/>
                <w:b w:val="0"/>
                <w:sz w:val="24"/>
                <w:szCs w:val="24"/>
              </w:rPr>
            </w:r>
          </w:p>
        </w:tc>
      </w:tr>
    </w:tbl>
    <w:p>
      <w:pPr>
        <w:pBdr/>
        <w:spacing w:after="280" w:before="280" w:line="240" w:lineRule="auto"/>
        <w:ind/>
        <w:rPr>
          <w:rFonts w:ascii="Asana Math" w:hAnsi="Asana Math" w:eastAsia="Asana Math" w:cs="Asana Math"/>
          <w:sz w:val="24"/>
          <w:szCs w:val="24"/>
        </w:rPr>
      </w:pPr>
      <w:r>
        <w:rPr>
          <w:rFonts w:ascii="Asana Math" w:hAnsi="Asana Math" w:eastAsia="Asana Math" w:cs="Asana Math"/>
          <w:sz w:val="24"/>
          <w:szCs w:val="24"/>
        </w:rPr>
        <mc:AlternateContent>
          <mc:Choice Requires="wpg">
            <w:drawing>
              <wp:inline xmlns:wp="http://schemas.openxmlformats.org/drawingml/2006/wordprocessingDrawing" distT="0" distB="0" distL="0" distR="0">
                <wp:extent cx="22225" cy="22225"/>
                <wp:effectExtent l="0" t="0" r="0" b="0"/>
                <wp:docPr id="5"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00" tIns="91400" rIns="91400" bIns="91400" anchor="ctr" anchorCtr="0">
                        <a:noAutofit/>
                      </wps:bodyPr>
                    </wps:wsp>
                  </a:graphicData>
                </a:graphic>
              </wp:inline>
            </w:drawing>
          </mc:Choice>
          <mc:Fallback>
            <w:pict>
              <v:shape id="shape 4" o:spid="_x0000_s4" o:spt="1" type="#_x0000_t1" style="width:1.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Asana Math" w:hAnsi="Asana Math" w:eastAsia="Asana Math" w:cs="Asana Math"/>
          <w:sz w:val="24"/>
          <w:szCs w:val="24"/>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6"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5" o:spid="_x0000_s5"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8"/>
        <w:pBdr/>
        <w:spacing w:after="280" w:before="280"/>
        <w:ind/>
        <w:rPr/>
      </w:pPr>
      <w:r/>
      <w:bookmarkStart w:id="7" w:name="_heading=h.jo2pu2i0j3tr"/>
      <w:r/>
      <w:bookmarkEnd w:id="7"/>
      <w:r>
        <w:rPr>
          <w:rtl w:val="0"/>
        </w:rPr>
        <w:t xml:space="preserve">The Esper: The Natural Talent</w:t>
      </w:r>
      <w:r/>
    </w:p>
    <w:p>
      <w:pPr>
        <w:pBdr/>
        <w:spacing w:after="280" w:before="280" w:line="240" w:lineRule="auto"/>
        <w:ind/>
        <w:rPr/>
      </w:pPr>
      <w:r>
        <w:rPr>
          <w:rtl w:val="0"/>
        </w:rPr>
        <w:t xml:space="preserve">Unlike the learned Sorcerer, the Esper's connection to the Aether is an innate biological fact. Their abilities are not learned from books but emerge from a unique, mutated organ within their brain that resonate</w:t>
      </w:r>
      <w:r>
        <w:rPr>
          <w:rtl w:val="0"/>
        </w:rPr>
        <w:t xml:space="preserve">s with the psycho-reactive field around us. Their power is intuitive, emotional, and deeply personal. They do not calculate; they feel. The Esper is a natural channel for the world's hidden energies, a living conduit for the power that animates all things.</w:t>
      </w:r>
      <w:r/>
    </w:p>
    <w:p>
      <w:pPr>
        <w:pBdr/>
        <w:spacing w:after="280" w:before="280" w:line="240" w:lineRule="auto"/>
        <w:ind/>
        <w:rPr>
          <w:i/>
          <w:sz w:val="24"/>
          <w:szCs w:val="24"/>
          <w:shd w:val="clear" w:color="auto" w:fill="auto"/>
        </w:rPr>
      </w:pPr>
      <w:r>
        <w:rPr>
          <w:i/>
          <w:sz w:val="24"/>
          <w:szCs w:val="24"/>
          <w:rtl w:val="0"/>
        </w:rPr>
        <w:t xml:space="preserve">"A 'living conduit' is a nice way of saying 'a walking f</w:t>
      </w:r>
      <w:r>
        <w:rPr>
          <w:i/>
          <w:sz w:val="24"/>
          <w:szCs w:val="24"/>
          <w:rtl w:val="0"/>
        </w:rPr>
        <w:t xml:space="preserve">use box.' Their power is tied to their gut, which means a bad mood can sour the milk and a really bad day can buckle the walls. They're powerful, no doubt, but they're also unpredictable. Trusting an Esper is trusting a lightning storm to miss your house."</w:t>
      </w:r>
      <w:r>
        <w:rPr>
          <w:rtl w:val="0"/>
        </w:rPr>
      </w:r>
      <w:r>
        <w:rPr>
          <w:i/>
          <w:sz w:val="24"/>
          <w:szCs w:val="24"/>
          <w:shd w:val="clear" w:color="auto" w:fill="auto"/>
        </w:rPr>
      </w:r>
    </w:p>
    <w:p>
      <w:pPr>
        <w:pStyle w:val="739"/>
        <w:pBdr/>
        <w:spacing w:after="280" w:before="280"/>
        <w:ind/>
        <w:rPr>
          <w:rFonts w:ascii="Times New Roman" w:hAnsi="Times New Roman" w:eastAsia="Times New Roman" w:cs="Times New Roman"/>
        </w:rPr>
      </w:pPr>
      <w:r/>
      <w:bookmarkStart w:id="8" w:name="_heading=h.6ydr56krcqrm"/>
      <w:r/>
      <w:bookmarkEnd w:id="8"/>
      <w:r>
        <w:rPr>
          <w:rtl w:val="0"/>
        </w:rPr>
        <w:t xml:space="preserve">Esper &amp; Mentalist (The New Hierarchy)</w:t>
      </w:r>
      <w:r>
        <w:rPr>
          <w:rtl w:val="0"/>
        </w:rPr>
      </w:r>
      <w:r>
        <w:rPr>
          <w:rFonts w:ascii="Times New Roman" w:hAnsi="Times New Roman" w:eastAsia="Times New Roman" w:cs="Times New Roman"/>
        </w:rPr>
      </w:r>
    </w:p>
    <w:tbl>
      <w:tblPr>
        <w:tblStyle w:val="943"/>
        <w:tblW w:w="10619" w:type="dxa"/>
        <w:tblBorders/>
        <w:tblLayout w:type="fixed"/>
        <w:tblLook w:val="01E0" w:firstRow="1" w:lastRow="1" w:firstColumn="1" w:lastColumn="1" w:noHBand="0" w:noVBand="0"/>
      </w:tblPr>
      <w:tblGrid>
        <w:gridCol w:w="1425"/>
        <w:gridCol w:w="9194"/>
        <w:tblGridChange w:id="2">
          <w:tblGrid>
            <w:gridCol w:w="1425"/>
            <w:gridCol w:w="9194"/>
          </w:tblGrid>
        </w:tblGridChange>
      </w:tblGrid>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Lineage Priority</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Starting Template</w:t>
            </w:r>
            <w:r>
              <w:rPr>
                <w:rFonts w:ascii="Asana Math" w:hAnsi="Asana Math" w:eastAsia="Asana Math" w:cs="Asana Math"/>
                <w:b/>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A</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Esper Mentalist: Choose one Esper Archetype AND one Mentalist Archetype (e.g., a Median Empath).</w:t>
            </w:r>
            <w:r>
              <w:rPr>
                <w:rFonts w:ascii="Asana Math" w:hAnsi="Asana Math" w:eastAsia="Asana Math" w:cs="Asana Math"/>
                <w:b w:val="0"/>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Esper Prodigy: Choose one Esper Archetype and Evolve 2 Steps</w:t>
            </w:r>
            <w:r>
              <w:rPr>
                <w:rFonts w:ascii="Asana Math" w:hAnsi="Asana Math" w:eastAsia="Asana Math" w:cs="Asana Math"/>
                <w:b w:val="0"/>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C</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Mentalist: Choose one Mentalist Archetype. (Empath, Mesmer, Siren, Dreamer, Meta-Mind), Choose Polarity, Choose Scope, Choose 1 Additional </w:t>
            </w:r>
            <w:r>
              <w:rPr>
                <w:rFonts w:ascii="Asana Math" w:hAnsi="Asana Math" w:eastAsia="Asana Math" w:cs="Asana Math"/>
                <w:b w:val="0"/>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Gifted Esper: Evolve one step (Median-&gt;Gene Splicer, Sentinel-&gt;Battle Saint)</w:t>
            </w:r>
            <w:r>
              <w:rPr>
                <w:rFonts w:ascii="Asana Math" w:hAnsi="Asana Math" w:eastAsia="Asana Math" w:cs="Asana Math"/>
                <w:b w:val="0"/>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E</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Esper: Choose Base Esper Archetype (Sentinel, Median, Weaver, Summoner, Linker)</w:t>
            </w:r>
            <w:r>
              <w:rPr>
                <w:rFonts w:ascii="Asana Math" w:hAnsi="Asana Math" w:eastAsia="Asana Math" w:cs="Asana Math"/>
                <w:b w:val="0"/>
                <w:sz w:val="24"/>
                <w:szCs w:val="24"/>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280" w:line="240" w:lineRule="auto"/>
        <w:ind w:right="0" w:firstLine="0" w:left="0"/>
        <w:jc w:val="left"/>
        <w:rPr>
          <w:rFonts w:ascii="Open Sans" w:hAnsi="Open Sans" w:eastAsia="Open Sans" w:cs="Open Sans"/>
          <w:b w:val="0"/>
          <w:i w:val="0"/>
          <w:smallCaps w:val="0"/>
          <w:strike w:val="0"/>
          <w:color w:val="000000"/>
          <w:sz w:val="24"/>
          <w:szCs w:val="24"/>
          <w:u w:val="none"/>
          <w:shd w:val="clear" w:color="auto" w:fill="auto"/>
          <w:vertAlign w:val="baseline"/>
        </w:rPr>
      </w:pPr>
      <w:r>
        <w:rPr>
          <w:rtl w:val="0"/>
        </w:rPr>
      </w:r>
      <w:r>
        <w:rPr>
          <w:rFonts w:ascii="Open Sans" w:hAnsi="Open Sans" w:eastAsia="Open Sans" w:cs="Open Sans"/>
          <w:b w:val="0"/>
          <w:i w:val="0"/>
          <w:smallCaps w:val="0"/>
          <w:strike w:val="0"/>
          <w:color w:val="000000"/>
          <w:sz w:val="24"/>
          <w:szCs w:val="24"/>
          <w:u w:val="none"/>
          <w:shd w:val="clear" w:color="auto" w:fill="auto"/>
          <w:vertAlign w:val="baseline"/>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7"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6" o:spid="_x0000_s6"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8"/>
        <w:pBdr/>
        <w:spacing w:after="280" w:before="280"/>
        <w:ind/>
        <w:rPr/>
      </w:pPr>
      <w:r/>
      <w:bookmarkStart w:id="9" w:name="_heading=h.yg9k7yww7ey2"/>
      <w:r/>
      <w:bookmarkEnd w:id="9"/>
      <w:r>
        <w:rPr>
          <w:rtl w:val="0"/>
        </w:rPr>
        <w:t xml:space="preserve">The Chimera: The Unstable Genome</w:t>
      </w:r>
      <w:r/>
    </w:p>
    <w:p>
      <w:pPr>
        <w:pBdr/>
        <w:spacing w:after="280" w:before="280"/>
        <w:ind/>
        <w:rPr>
          <w:rFonts w:ascii="Times New Roman" w:hAnsi="Times New Roman" w:eastAsia="Times New Roman" w:cs="Times New Roman"/>
          <w:color w:val="000000"/>
        </w:rPr>
      </w:pPr>
      <w:r>
        <w:rPr>
          <w:rtl w:val="0"/>
        </w:rPr>
        <w:t xml:space="preserve">The Chimera is the most potent and visible expression of huma</w:t>
      </w:r>
      <w:r>
        <w:rPr>
          <w:rtl w:val="0"/>
        </w:rPr>
        <w:t xml:space="preserve">nity's unstable genome. Possessing a host of non-human traits, they represent life's chaotic and tenacious will to survive. From those who can pass as human with minor, concealable mutations (the "Kimmie"), to those whose altered forms are a part of their </w:t>
      </w:r>
      <w:r>
        <w:rPr>
          <w:rtl w:val="0"/>
        </w:rPr>
        <w:t xml:space="preserve">daily identity, to the overtly alien (the "Under-Kin"), the Chimera embodies a vast spectrum of biological diversity. Their unique resilience often makes them indispensable, yet their existence is a constant reminder of the thin line between man and beast.</w:t>
      </w:r>
      <w:r>
        <w:rPr>
          <w:rtl w:val="0"/>
        </w:rPr>
      </w:r>
      <w:r>
        <w:rPr>
          <w:rFonts w:ascii="Times New Roman" w:hAnsi="Times New Roman" w:eastAsia="Times New Roman" w:cs="Times New Roman"/>
          <w:color w:val="000000"/>
        </w:rPr>
      </w:r>
    </w:p>
    <w:p>
      <w:pPr>
        <w:pBdr/>
        <w:spacing w:after="280" w:before="280" w:line="240" w:lineRule="auto"/>
        <w:ind/>
        <w:rPr>
          <w:i/>
          <w:shd w:val="clear" w:color="auto" w:fill="auto"/>
        </w:rPr>
      </w:pPr>
      <w:r>
        <w:rPr>
          <w:i/>
          <w:rtl w:val="0"/>
        </w:rPr>
        <w:t xml:space="preserve">"Here's the only thing you need to know about being a Chimera: this city will judge you by how well you can</w:t>
      </w:r>
      <w:r>
        <w:rPr>
          <w:i/>
          <w:rtl w:val="0"/>
        </w:rPr>
        <w:t xml:space="preserve"> hide what you are. If you can pass for human, you're a Kimmie, living a lie. If you can't, you're just another freak trying to get by. Their 'resilience' is just a pretty word for being too damn stubborn to die in a world that wishes they'd just go away."</w:t>
      </w:r>
      <w:r>
        <w:rPr>
          <w:rtl w:val="0"/>
        </w:rPr>
      </w:r>
      <w:r>
        <w:rPr>
          <w:i/>
          <w:shd w:val="clear" w:color="auto" w:fill="auto"/>
        </w:rPr>
      </w:r>
    </w:p>
    <w:p>
      <w:pPr>
        <w:pStyle w:val="739"/>
        <w:pBdr/>
        <w:spacing w:after="280" w:before="280"/>
        <w:ind/>
        <w:rPr>
          <w:rFonts w:ascii="Times New Roman" w:hAnsi="Times New Roman" w:eastAsia="Times New Roman" w:cs="Times New Roman"/>
        </w:rPr>
      </w:pPr>
      <w:r/>
      <w:bookmarkStart w:id="10" w:name="_heading=h.f9r3o1xarmd3"/>
      <w:r/>
      <w:bookmarkEnd w:id="10"/>
      <w:r>
        <w:rPr>
          <w:rtl w:val="0"/>
        </w:rPr>
        <w:t xml:space="preserve">Chimera (A La Carte / Genetic Chaos)</w:t>
      </w:r>
      <w:r>
        <w:rPr>
          <w:rtl w:val="0"/>
        </w:rPr>
      </w:r>
      <w:r>
        <w:rPr>
          <w:rFonts w:ascii="Times New Roman" w:hAnsi="Times New Roman" w:eastAsia="Times New Roman" w:cs="Times New Roman"/>
        </w:rPr>
      </w:r>
    </w:p>
    <w:tbl>
      <w:tblPr>
        <w:tblStyle w:val="944"/>
        <w:tblW w:w="10760" w:type="dxa"/>
        <w:tblBorders/>
        <w:tblLayout w:type="fixed"/>
        <w:tblLook w:val="01E0" w:firstRow="1" w:lastRow="1" w:firstColumn="1" w:lastColumn="1" w:noHBand="0" w:noVBand="0"/>
      </w:tblPr>
      <w:tblGrid>
        <w:gridCol w:w="1475"/>
        <w:gridCol w:w="1793"/>
        <w:gridCol w:w="7492"/>
        <w:tblGridChange w:id="3">
          <w:tblGrid>
            <w:gridCol w:w="1475"/>
            <w:gridCol w:w="1793"/>
            <w:gridCol w:w="7492"/>
          </w:tblGrid>
        </w:tblGridChange>
      </w:tblGrid>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Lineage Priority</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Mutation Points (MP)</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Example Builds</w:t>
            </w:r>
            <w:r>
              <w:rPr>
                <w:rFonts w:ascii="Asana Math" w:hAnsi="Asana Math" w:eastAsia="Asana Math" w:cs="Asana Math"/>
                <w:b/>
                <w:sz w:val="24"/>
                <w:szCs w:val="24"/>
              </w:rPr>
            </w:r>
          </w:p>
        </w:tc>
      </w:tr>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A</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7 MP</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A terrifying creature with two Tier 3 mutations and one Tier 1, or a versatile being with a mix of Tier 2s.</w:t>
            </w:r>
            <w:r>
              <w:rPr>
                <w:rFonts w:ascii="Asana Math" w:hAnsi="Asana Math" w:eastAsia="Asana Math" w:cs="Asana Math"/>
                <w:b w:val="0"/>
                <w:sz w:val="24"/>
                <w:szCs w:val="24"/>
              </w:rPr>
            </w:r>
          </w:p>
        </w:tc>
      </w:tr>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5 MP</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A solid specimen. Can afford a Tier 3 and a Tier 2 mutation.</w:t>
            </w:r>
            <w:r>
              <w:rPr>
                <w:rFonts w:ascii="Asana Math" w:hAnsi="Asana Math" w:eastAsia="Asana Math" w:cs="Asana Math"/>
                <w:b w:val="0"/>
                <w:sz w:val="24"/>
                <w:szCs w:val="24"/>
              </w:rPr>
            </w:r>
          </w:p>
        </w:tc>
      </w:tr>
      <w:tr>
        <w:trPr>
          <w:cantSplit w:val="false"/>
          <w:trHeight w:val="493"/>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C</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4 MP</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A common Chimera. Can afford two Tier 2 mutations or a collection of Tier 1s.</w:t>
            </w:r>
            <w:r>
              <w:rPr>
                <w:rFonts w:ascii="Asana Math" w:hAnsi="Asana Math" w:eastAsia="Asana Math" w:cs="Asana Math"/>
                <w:b w:val="0"/>
                <w:sz w:val="24"/>
                <w:szCs w:val="24"/>
              </w:rPr>
            </w:r>
          </w:p>
        </w:tc>
      </w:tr>
      <w:tr>
        <w:trPr>
          <w:cantSplit w:val="false"/>
          <w:trHeight w:val="507"/>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3 MP</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sz w:val="24"/>
                <w:szCs w:val="24"/>
              </w:rPr>
            </w:pPr>
            <w:r>
              <w:rPr>
                <w:rFonts w:ascii="Asana Math" w:hAnsi="Asana Math" w:eastAsia="Asana Math" w:cs="Asana Math"/>
                <w:b w:val="0"/>
                <w:sz w:val="24"/>
                <w:szCs w:val="24"/>
                <w:rtl w:val="0"/>
              </w:rPr>
              <w:t xml:space="preserve">Noticeably mutated, but not exceptionally powerful. Can afford one Tier 2 and one Tier 1.</w:t>
            </w:r>
            <w:r>
              <w:rPr>
                <w:rFonts w:ascii="Asana Math" w:hAnsi="Asana Math" w:eastAsia="Asana Math" w:cs="Asana Math"/>
                <w:b w:val="0"/>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E</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2 MP</w:t>
            </w:r>
            <w:r>
              <w:rPr>
                <w:rFonts w:ascii="Asana Math" w:hAnsi="Asana Math" w:eastAsia="Asana Math" w:cs="Asana Math"/>
                <w:b/>
                <w:sz w:val="24"/>
                <w:szCs w:val="24"/>
              </w:rPr>
            </w:r>
          </w:p>
        </w:tc>
        <w:tc>
          <w:tcPr>
            <w:tcBorders/>
            <w:vAlign w:val="center"/>
            <w:textDirection w:val="lrTb"/>
            <w:noWrap w:val="false"/>
          </w:tcPr>
          <w:p>
            <w:pPr>
              <w:pBdr/>
              <w:spacing w:line="240" w:lineRule="auto"/>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An Under-Kin. Can only afford a single Tier 1 or Tier 2 mutation, which likely has a significant flaw.</w:t>
            </w:r>
            <w:r>
              <w:rPr>
                <w:rFonts w:ascii="Asana Math" w:hAnsi="Asana Math" w:eastAsia="Asana Math" w:cs="Asana Math"/>
                <w:b w:val="0"/>
                <w:sz w:val="24"/>
                <w:szCs w:val="24"/>
              </w:rPr>
            </w:r>
          </w:p>
        </w:tc>
      </w:tr>
    </w:tbl>
    <w:p>
      <w:pPr>
        <w:pBdr/>
        <w:spacing w:after="280" w:before="280" w:line="240" w:lineRule="auto"/>
        <w:ind/>
        <w:rPr>
          <w:b w:val="0"/>
          <w:i/>
        </w:rPr>
      </w:pPr>
      <w:r>
        <w:rPr>
          <w:b w:val="0"/>
          <w:i/>
          <w:rtl w:val="0"/>
        </w:rPr>
        <w:t xml:space="preserve">Mutation Cost: Tier 1 = 2 MP, Tier 2 = 2 MP, Tier 3 = 3 MP </w:t>
      </w:r>
      <w:r>
        <w:rPr>
          <w:b w:val="0"/>
          <w:i/>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8"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7" o:spid="_x0000_s7"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8"/>
        <w:pBdr/>
        <w:spacing w:after="280" w:before="280"/>
        <w:ind/>
        <w:rPr/>
      </w:pPr>
      <w:r/>
      <w:bookmarkStart w:id="11" w:name="_heading=h.mjx0llaeroc6"/>
      <w:r/>
      <w:bookmarkEnd w:id="11"/>
      <w:r>
        <w:rPr>
          <w:rtl w:val="0"/>
        </w:rPr>
        <w:t xml:space="preserve">The Automata: The Ghosts of Yesterday</w:t>
      </w:r>
      <w:r/>
    </w:p>
    <w:p>
      <w:pPr>
        <w:pBdr/>
        <w:spacing w:after="280" w:before="280" w:line="240" w:lineRule="auto"/>
        <w:ind/>
        <w:rPr/>
      </w:pPr>
      <w:r>
        <w:rPr>
          <w:rtl w:val="0"/>
        </w:rPr>
        <w:t xml:space="preserve">The Automata are marvels of a bygone Imperial age, their crystalline consciousnesses representing a unique form of sentient life. After centuries of dormancy, they are being </w:t>
      </w:r>
      <w:sdt>
        <w:sdtPr>
          <w15:appearance w15:val="boundingBox"/>
          <w:id w:val="1342377312"/>
          <w:showingPlcHdr w:val="true"/>
          <w:tag w:val="goog_rdk_4"/>
          <w:rPr/>
        </w:sdtPr>
        <w:sdtContent>
          <w:r>
            <w:t xml:space="preserve">    </w:t>
          </w:r>
          <w:commentRangeStart w:id="4"/>
        </w:sdtContent>
      </w:sdt>
      <w:r>
        <w:rPr>
          <w:rtl w:val="0"/>
        </w:rPr>
        <w:t xml:space="preserve">reactivated</w:t>
      </w:r>
      <w:commentRangeEnd w:id="4"/>
      <w:r>
        <w:commentReference w:id="4"/>
      </w:r>
      <w:r>
        <w:rPr>
          <w:rtl w:val="0"/>
        </w:rPr>
        <w:t xml:space="preserve"> to once again serve Sidonia in an era of rebuilding. Each Automata is a living </w:t>
      </w:r>
      <w:r>
        <w:rPr>
          <w:rtl w:val="0"/>
        </w:rPr>
        <w:t xml:space="preserve">repository of history, their minds—shaped by a millennium of silent, dream-like evolution or ceaseless labor—offering a perspective wholly alien to our own. Their return marks a new dawn of partnership between humanity and its most sophisticated creations.</w:t>
      </w:r>
      <w:r/>
    </w:p>
    <w:p>
      <w:pPr>
        <w:pBdr/>
        <w:spacing w:after="280" w:before="280" w:line="240" w:lineRule="auto"/>
        <w:ind/>
        <w:rPr>
          <w:rFonts w:ascii="Times New Roman" w:hAnsi="Times New Roman" w:eastAsia="Times New Roman" w:cs="Times New Roman"/>
          <w:i/>
          <w:color w:val="000000"/>
          <w:shd w:val="clear" w:color="auto" w:fill="auto"/>
        </w:rPr>
      </w:pPr>
      <w:r>
        <w:rPr>
          <w:i/>
          <w:rtl w:val="0"/>
        </w:rPr>
        <w:t xml:space="preserve">"A 'new dawn' of partnership? We're digging up old tools because we're too lazy to make new ones. These things went to sleep a thousand years ago. Nobody knows what a millennium of dreaming </w:t>
      </w:r>
      <w:r>
        <w:rPr>
          <w:i/>
          <w:rtl w:val="0"/>
        </w:rPr>
        <w:t xml:space="preserve">does to a mind, machine or otherwise. Are they the same loyal servants that got shelved? Or are they something new? Something broken? Everyone's trying to figure out if they're people or property, and my gut tells me that answer's gonna come the hard way."</w:t>
      </w:r>
      <w:r>
        <w:rPr>
          <w:rtl w:val="0"/>
        </w:rPr>
      </w:r>
      <w:r>
        <w:rPr>
          <w:rFonts w:ascii="Times New Roman" w:hAnsi="Times New Roman" w:eastAsia="Times New Roman" w:cs="Times New Roman"/>
          <w:i/>
          <w:color w:val="000000"/>
          <w:shd w:val="clear" w:color="auto" w:fill="auto"/>
        </w:rPr>
      </w:r>
    </w:p>
    <w:tbl>
      <w:tblPr>
        <w:tblStyle w:val="945"/>
        <w:tblW w:w="10800" w:type="dxa"/>
        <w:tblBorders/>
        <w:tblLayout w:type="fixed"/>
        <w:tblLook w:val="01E0" w:firstRow="1" w:lastRow="1" w:firstColumn="1" w:lastColumn="1" w:noHBand="0" w:noVBand="0"/>
      </w:tblPr>
      <w:tblGrid>
        <w:gridCol w:w="2700"/>
        <w:gridCol w:w="2700"/>
        <w:gridCol w:w="2700"/>
        <w:gridCol w:w="2700"/>
        <w:tblGridChange w:id="4">
          <w:tblGrid>
            <w:gridCol w:w="2700"/>
            <w:gridCol w:w="2700"/>
            <w:gridCol w:w="2700"/>
            <w:gridCol w:w="2700"/>
          </w:tblGrid>
        </w:tblGridChange>
      </w:tblGrid>
      <w:tr>
        <w:trPr>
          <w:cantSplit w:val="false"/>
        </w:trPr>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Lineage Priority</w:t>
            </w:r>
            <w:r>
              <w:rPr>
                <w:rFonts w:ascii="Asana Math" w:hAnsi="Asana Math" w:eastAsia="Asana Math" w:cs="Asana Math"/>
                <w:b/>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Worker Chassis</w:t>
            </w:r>
            <w:r>
              <w:rPr>
                <w:rFonts w:ascii="Asana Math" w:hAnsi="Asana Math" w:eastAsia="Asana Math" w:cs="Asana Math"/>
                <w:b/>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Soldier Chassis</w:t>
            </w:r>
            <w:r>
              <w:rPr>
                <w:rFonts w:ascii="Asana Math" w:hAnsi="Asana Math" w:eastAsia="Asana Math" w:cs="Asana Math"/>
                <w:b/>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Overseer Chassis</w:t>
            </w:r>
            <w:r>
              <w:rPr>
                <w:rFonts w:ascii="Asana Math" w:hAnsi="Asana Math" w:eastAsia="Asana Math" w:cs="Asana Math"/>
                <w:b/>
                <w:i w:val="0"/>
                <w:color w:val="000000"/>
                <w:sz w:val="24"/>
                <w:szCs w:val="24"/>
                <w:shd w:val="clear" w:color="auto" w:fill="auto"/>
              </w:rPr>
            </w:r>
          </w:p>
        </w:tc>
      </w:tr>
      <w:tr>
        <w:trPr>
          <w:cantSplit w:val="false"/>
        </w:trPr>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A</w:t>
            </w:r>
            <w:r>
              <w:rPr>
                <w:rFonts w:ascii="Asana Math" w:hAnsi="Asana Math" w:eastAsia="Asana Math" w:cs="Asana Math"/>
                <w:b/>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N/A</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Imperial</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Imperial</w:t>
            </w:r>
            <w:r>
              <w:rPr>
                <w:rFonts w:ascii="Asana Math" w:hAnsi="Asana Math" w:eastAsia="Asana Math" w:cs="Asana Math"/>
                <w:b w:val="0"/>
                <w:i w:val="0"/>
                <w:color w:val="000000"/>
                <w:sz w:val="24"/>
                <w:szCs w:val="24"/>
                <w:shd w:val="clear" w:color="auto" w:fill="auto"/>
              </w:rPr>
            </w:r>
          </w:p>
        </w:tc>
      </w:tr>
      <w:tr>
        <w:trPr>
          <w:cantSplit w:val="false"/>
        </w:trPr>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B</w:t>
            </w:r>
            <w:r>
              <w:rPr>
                <w:rFonts w:ascii="Asana Math" w:hAnsi="Asana Math" w:eastAsia="Asana Math" w:cs="Asana Math"/>
                <w:b/>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N/A</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Advanced</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Advanced</w:t>
            </w:r>
            <w:r>
              <w:rPr>
                <w:rFonts w:ascii="Asana Math" w:hAnsi="Asana Math" w:eastAsia="Asana Math" w:cs="Asana Math"/>
                <w:b w:val="0"/>
                <w:i w:val="0"/>
                <w:color w:val="000000"/>
                <w:sz w:val="24"/>
                <w:szCs w:val="24"/>
                <w:shd w:val="clear" w:color="auto" w:fill="auto"/>
              </w:rPr>
            </w:r>
          </w:p>
        </w:tc>
      </w:tr>
      <w:tr>
        <w:trPr>
          <w:cantSplit w:val="false"/>
        </w:trPr>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C</w:t>
            </w:r>
            <w:r>
              <w:rPr>
                <w:rFonts w:ascii="Asana Math" w:hAnsi="Asana Math" w:eastAsia="Asana Math" w:cs="Asana Math"/>
                <w:b/>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N/A</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Basic</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Basic</w:t>
            </w:r>
            <w:r>
              <w:rPr>
                <w:rFonts w:ascii="Asana Math" w:hAnsi="Asana Math" w:eastAsia="Asana Math" w:cs="Asana Math"/>
                <w:b w:val="0"/>
                <w:i w:val="0"/>
                <w:color w:val="000000"/>
                <w:sz w:val="24"/>
                <w:szCs w:val="24"/>
                <w:shd w:val="clear" w:color="auto" w:fill="auto"/>
              </w:rPr>
            </w:r>
          </w:p>
        </w:tc>
      </w:tr>
      <w:tr>
        <w:trPr>
          <w:cantSplit w:val="false"/>
        </w:trPr>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D</w:t>
            </w:r>
            <w:r>
              <w:rPr>
                <w:rFonts w:ascii="Asana Math" w:hAnsi="Asana Math" w:eastAsia="Asana Math" w:cs="Asana Math"/>
                <w:b/>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Advanced</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N/A</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N/A</w:t>
            </w:r>
            <w:r>
              <w:rPr>
                <w:rFonts w:ascii="Asana Math" w:hAnsi="Asana Math" w:eastAsia="Asana Math" w:cs="Asana Math"/>
                <w:b w:val="0"/>
                <w:i w:val="0"/>
                <w:color w:val="000000"/>
                <w:sz w:val="24"/>
                <w:szCs w:val="24"/>
                <w:shd w:val="clear" w:color="auto" w:fill="auto"/>
              </w:rPr>
            </w:r>
          </w:p>
        </w:tc>
      </w:tr>
      <w:tr>
        <w:trPr>
          <w:cantSplit w:val="false"/>
        </w:trPr>
        <w:tc>
          <w:tcPr>
            <w:tcBorders/>
            <w:textDirection w:val="lrTb"/>
            <w:noWrap w:val="false"/>
          </w:tcPr>
          <w:p>
            <w:pPr>
              <w:pBdr/>
              <w:spacing w:after="280" w:before="280" w:line="240" w:lineRule="auto"/>
              <w:ind/>
              <w:rPr>
                <w:rFonts w:ascii="Asana Math" w:hAnsi="Asana Math" w:eastAsia="Asana Math" w:cs="Asana Math"/>
                <w:b/>
                <w:i w:val="0"/>
                <w:color w:val="000000"/>
                <w:sz w:val="24"/>
                <w:szCs w:val="24"/>
                <w:shd w:val="clear" w:color="auto" w:fill="auto"/>
              </w:rPr>
            </w:pPr>
            <w:r>
              <w:rPr>
                <w:rFonts w:ascii="Asana Math" w:hAnsi="Asana Math" w:eastAsia="Asana Math" w:cs="Asana Math"/>
                <w:b/>
                <w:i w:val="0"/>
                <w:color w:val="000000"/>
                <w:sz w:val="24"/>
                <w:szCs w:val="24"/>
                <w:shd w:val="clear" w:color="auto" w:fill="auto"/>
                <w:rtl w:val="0"/>
              </w:rPr>
              <w:t xml:space="preserve">E</w:t>
            </w:r>
            <w:r>
              <w:rPr>
                <w:rFonts w:ascii="Asana Math" w:hAnsi="Asana Math" w:eastAsia="Asana Math" w:cs="Asana Math"/>
                <w:b/>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Basic</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N/A</w:t>
            </w:r>
            <w:r>
              <w:rPr>
                <w:rFonts w:ascii="Asana Math" w:hAnsi="Asana Math" w:eastAsia="Asana Math" w:cs="Asana Math"/>
                <w:b w:val="0"/>
                <w:i w:val="0"/>
                <w:color w:val="000000"/>
                <w:sz w:val="24"/>
                <w:szCs w:val="24"/>
                <w:shd w:val="clear" w:color="auto" w:fill="auto"/>
              </w:rPr>
            </w:r>
          </w:p>
        </w:tc>
        <w:tc>
          <w:tcPr>
            <w:tcBorders/>
            <w:textDirection w:val="lrTb"/>
            <w:noWrap w:val="false"/>
          </w:tcPr>
          <w:p>
            <w:pPr>
              <w:pBdr/>
              <w:spacing w:after="280" w:before="280" w:line="240" w:lineRule="auto"/>
              <w:ind/>
              <w:rPr>
                <w:rFonts w:ascii="Asana Math" w:hAnsi="Asana Math" w:eastAsia="Asana Math" w:cs="Asana Math"/>
                <w:b w:val="0"/>
                <w:i w:val="0"/>
                <w:color w:val="000000"/>
                <w:sz w:val="24"/>
                <w:szCs w:val="24"/>
                <w:shd w:val="clear" w:color="auto" w:fill="auto"/>
              </w:rPr>
            </w:pPr>
            <w:r>
              <w:rPr>
                <w:rFonts w:ascii="Asana Math" w:hAnsi="Asana Math" w:eastAsia="Asana Math" w:cs="Asana Math"/>
                <w:b w:val="0"/>
                <w:i w:val="0"/>
                <w:color w:val="000000"/>
                <w:sz w:val="24"/>
                <w:szCs w:val="24"/>
                <w:shd w:val="clear" w:color="auto" w:fill="auto"/>
                <w:rtl w:val="0"/>
              </w:rPr>
              <w:t xml:space="preserve">N/A</w:t>
            </w:r>
            <w:r>
              <w:rPr>
                <w:rFonts w:ascii="Asana Math" w:hAnsi="Asana Math" w:eastAsia="Asana Math" w:cs="Asana Math"/>
                <w:b w:val="0"/>
                <w:i w:val="0"/>
                <w:color w:val="000000"/>
                <w:sz w:val="24"/>
                <w:szCs w:val="24"/>
                <w:shd w:val="clear" w:color="auto" w:fill="auto"/>
              </w:rPr>
            </w:r>
          </w:p>
        </w:tc>
      </w:tr>
    </w:tbl>
    <w:p>
      <w:pPr>
        <w:pBdr/>
        <w:spacing w:after="280" w:before="280" w:line="240" w:lineRule="auto"/>
        <w:ind/>
        <w:rPr>
          <w:rFonts w:ascii="Times New Roman" w:hAnsi="Times New Roman" w:eastAsia="Times New Roman" w:cs="Times New Roman"/>
          <w:i/>
          <w:color w:val="000000"/>
        </w:rPr>
      </w:pPr>
      <w:r>
        <w:rPr>
          <w:rtl w:val="0"/>
        </w:rPr>
      </w:r>
      <w:r>
        <w:rPr>
          <w:rFonts w:ascii="Times New Roman" w:hAnsi="Times New Roman" w:eastAsia="Times New Roman" w:cs="Times New Roman"/>
          <w:i/>
          <w:color w:val="000000"/>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9"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8" o:spid="_x0000_s8"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Bdr/>
        <w:spacing w:after="280" w:before="280" w:line="240" w:lineRule="auto"/>
        <w:ind/>
        <w:rPr>
          <w:b/>
          <w:i/>
        </w:rPr>
      </w:pPr>
      <w:r>
        <w:rPr>
          <w:b/>
          <w:i/>
          <w:rtl w:val="0"/>
        </w:rPr>
        <w:t xml:space="preserve">"Who is my hero in the world of Sidonia?"</w:t>
      </w:r>
      <w:r>
        <w:rPr>
          <w:b/>
          <w:i/>
        </w:rPr>
      </w:r>
    </w:p>
    <w:p>
      <w:pPr>
        <w:pStyle w:val="737"/>
        <w:pBdr/>
        <w:spacing w:after="280" w:before="280"/>
        <w:ind/>
        <w:rPr/>
      </w:pPr>
      <w:r/>
      <w:bookmarkStart w:id="12" w:name="_heading=h.akadfkvbk0wp"/>
      <w:r/>
      <w:bookmarkEnd w:id="12"/>
      <w:r>
        <w:rPr>
          <w:rtl w:val="0"/>
        </w:rPr>
        <w:t xml:space="preserve">Step 3 Attributes: Your Natural Talent</w:t>
      </w:r>
      <w:r/>
    </w:p>
    <w:p>
      <w:pPr>
        <w:pBdr/>
        <w:spacing w:after="280" w:before="280" w:line="240" w:lineRule="auto"/>
        <w:ind/>
        <w:rPr>
          <w:i/>
          <w:shd w:val="clear" w:color="auto" w:fill="auto"/>
        </w:rPr>
      </w:pPr>
      <w:r>
        <w:rPr>
          <w:i/>
          <w:rtl w:val="0"/>
        </w:rPr>
        <w:t xml:space="preserve">"Alright, let's get specific. Your Priority choice determines how many points you have to build your foundation. The higher the Priority, t</w:t>
      </w:r>
      <w:r>
        <w:rPr>
          <w:i/>
          <w:rtl w:val="0"/>
        </w:rPr>
        <w:t xml:space="preserve">he more of a natural prodigy you are. But here's a free tip, kid: everyone's got one thing they're good at. Pick one Specialization from the lists below, on the house. It's that one spark of talent you were born with. After that, you get what you pay for."</w:t>
      </w:r>
      <w:r>
        <w:rPr>
          <w:rtl w:val="0"/>
        </w:rPr>
      </w:r>
      <w:r>
        <w:rPr>
          <w:i/>
          <w:shd w:val="clear" w:color="auto" w:fill="auto"/>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0" name=""/>
                <wp:cNvGraphicFramePr/>
                <a:graphic xmlns:a="http://schemas.openxmlformats.org/drawingml/2006/main">
                  <a:graphicData uri="http://schemas.microsoft.com/office/word/2010/wordprocessingShape">
                    <wps:wsp>
                      <wps:cNvPr id="0" name=""/>
                      <wps:cNvSpPr/>
                      <wps:spPr bwMode="auto">
                        <a:xfrm>
                          <a:off x="0" y="3779367"/>
                          <a:ext cx="10692000" cy="1267"/>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9" o:spid="_x0000_s9"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Bdr/>
        <w:spacing w:after="280" w:before="280" w:line="240" w:lineRule="auto"/>
        <w:ind/>
        <w:rPr/>
      </w:pPr>
      <w:r>
        <w:rPr>
          <w:b/>
          <w:rtl w:val="0"/>
        </w:rPr>
        <w:t xml:space="preserve">The Point Buy:</w:t>
      </w:r>
      <w:r>
        <w:rPr>
          <w:rtl w:val="0"/>
        </w:rPr>
        <w:t xml:space="preserve"> Your chosen Priority for Attributes gives you a pool of points to spend. </w:t>
      </w:r>
      <w:r/>
    </w:p>
    <w:tbl>
      <w:tblPr>
        <w:tblStyle w:val="946"/>
        <w:tblW w:w="10336" w:type="dxa"/>
        <w:tblBorders/>
        <w:tblLayout w:type="fixed"/>
        <w:tblLook w:val="01E0" w:firstRow="1" w:lastRow="1" w:firstColumn="1" w:lastColumn="1" w:noHBand="0" w:noVBand="0"/>
      </w:tblPr>
      <w:tblGrid>
        <w:gridCol w:w="3107"/>
        <w:gridCol w:w="3402"/>
        <w:gridCol w:w="3827"/>
        <w:tblGridChange w:id="5">
          <w:tblGrid>
            <w:gridCol w:w="3107"/>
            <w:gridCol w:w="3402"/>
            <w:gridCol w:w="3827"/>
          </w:tblGrid>
        </w:tblGridChange>
      </w:tblGrid>
      <w:tr>
        <w:trPr>
          <w:cantSplit w:val="false"/>
          <w:trHeight w:val="326"/>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Priority</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Attribute Points</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Specializations</w:t>
            </w:r>
            <w:r>
              <w:rPr>
                <w:rFonts w:ascii="Asana Math" w:hAnsi="Asana Math" w:eastAsia="Asana Math" w:cs="Asana Math"/>
                <w:b/>
                <w:sz w:val="24"/>
                <w:szCs w:val="24"/>
              </w:rPr>
            </w:r>
          </w:p>
        </w:tc>
      </w:tr>
      <w:tr>
        <w:trPr>
          <w:cantSplit w:val="false"/>
          <w:trHeight w:val="326"/>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A</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9</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2</w:t>
            </w:r>
            <w:r>
              <w:rPr>
                <w:rFonts w:ascii="Asana Math" w:hAnsi="Asana Math" w:eastAsia="Asana Math" w:cs="Asana Math"/>
                <w:b/>
                <w:sz w:val="24"/>
                <w:szCs w:val="24"/>
              </w:rPr>
            </w:r>
          </w:p>
        </w:tc>
      </w:tr>
      <w:tr>
        <w:trPr>
          <w:cantSplit w:val="false"/>
          <w:trHeight w:val="326"/>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8</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2</w:t>
            </w:r>
            <w:r>
              <w:rPr>
                <w:rFonts w:ascii="Asana Math" w:hAnsi="Asana Math" w:eastAsia="Asana Math" w:cs="Asana Math"/>
                <w:b/>
                <w:sz w:val="24"/>
                <w:szCs w:val="24"/>
              </w:rPr>
            </w:r>
          </w:p>
        </w:tc>
      </w:tr>
      <w:tr>
        <w:trPr>
          <w:cantSplit w:val="false"/>
          <w:trHeight w:val="326"/>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C</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7</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1</w:t>
            </w:r>
            <w:r>
              <w:rPr>
                <w:rFonts w:ascii="Asana Math" w:hAnsi="Asana Math" w:eastAsia="Asana Math" w:cs="Asana Math"/>
                <w:b/>
                <w:sz w:val="24"/>
                <w:szCs w:val="24"/>
              </w:rPr>
            </w:r>
          </w:p>
        </w:tc>
      </w:tr>
      <w:tr>
        <w:trPr>
          <w:cantSplit w:val="false"/>
          <w:trHeight w:val="326"/>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6</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1</w:t>
            </w:r>
            <w:r>
              <w:rPr>
                <w:rFonts w:ascii="Asana Math" w:hAnsi="Asana Math" w:eastAsia="Asana Math" w:cs="Asana Math"/>
                <w:b/>
                <w:sz w:val="24"/>
                <w:szCs w:val="24"/>
              </w:rPr>
            </w:r>
          </w:p>
        </w:tc>
      </w:tr>
      <w:tr>
        <w:trPr>
          <w:cantSplit w:val="false"/>
          <w:trHeight w:val="326"/>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E</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5</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0</w:t>
            </w:r>
            <w:r>
              <w:rPr>
                <w:rFonts w:ascii="Asana Math" w:hAnsi="Asana Math" w:eastAsia="Asana Math" w:cs="Asana Math"/>
                <w:b/>
                <w:sz w:val="24"/>
                <w:szCs w:val="24"/>
              </w:rPr>
            </w:r>
          </w:p>
        </w:tc>
      </w:tr>
    </w:tbl>
    <w:p>
      <w:pPr>
        <w:pBdr/>
        <w:spacing w:after="280" w:before="280" w:line="240" w:lineRule="auto"/>
        <w:ind/>
        <w:rPr/>
      </w:pPr>
      <w:r>
        <w:rPr>
          <w:rtl w:val="0"/>
        </w:rPr>
        <w:t xml:space="preserve">Assign these points to your three Attributes:</w:t>
      </w:r>
      <w:r>
        <w:rPr>
          <w:b/>
          <w:rtl w:val="0"/>
        </w:rPr>
        <w:t xml:space="preserve"> Physique, Intellect,</w:t>
      </w:r>
      <w:r>
        <w:rPr>
          <w:rtl w:val="0"/>
        </w:rPr>
        <w:t xml:space="preserve"> and </w:t>
      </w:r>
      <w:r>
        <w:rPr>
          <w:b/>
          <w:rtl w:val="0"/>
        </w:rPr>
        <w:t xml:space="preserve">Presence.</w:t>
      </w:r>
      <w:r>
        <w:rPr>
          <w:rtl w:val="0"/>
        </w:rPr>
      </w:r>
      <w:r/>
    </w:p>
    <w:p>
      <w:pPr>
        <w:pBdr/>
        <w:spacing w:after="0" w:before="280" w:line="240" w:lineRule="auto"/>
        <w:ind/>
        <w:rPr/>
      </w:pPr>
      <w:r>
        <w:rPr>
          <w:b/>
          <w:rtl w:val="0"/>
        </w:rPr>
        <w:t xml:space="preserve">Attribute Ratings:</w:t>
      </w:r>
      <w:r>
        <w:rPr>
          <w:rtl w:val="0"/>
        </w:rPr>
        <w:t xml:space="preserve"> A score of 0 is a significant flaw. 1 is below average. 2 is Average. 3 is exceptional. 4 is Extraordinary. 5 is Peerless.</w:t>
      </w:r>
      <w:r/>
    </w:p>
    <w:p>
      <w:pPr>
        <w:pBdr/>
        <w:spacing w:after="280" w:before="0" w:line="240" w:lineRule="auto"/>
        <w:ind/>
        <w:rPr/>
      </w:pPr>
      <w:r>
        <w:rPr>
          <w:b/>
          <w:rtl w:val="0"/>
        </w:rPr>
        <w:t xml:space="preserve">PHYSIQUE: </w:t>
      </w:r>
      <w:r>
        <w:rPr>
          <w:rtl w:val="0"/>
        </w:rPr>
        <w:t xml:space="preserve">The Meat This is your body's raw capability. How tough, fast, and perceptive you are.</w:t>
      </w:r>
      <w:r/>
    </w:p>
    <w:p>
      <w:pPr>
        <w:numPr>
          <w:ilvl w:val="0"/>
          <w:numId w:val="23"/>
        </w:numPr>
        <w:pBdr/>
        <w:spacing w:after="0" w:before="280" w:line="240" w:lineRule="auto"/>
        <w:ind w:hanging="360" w:left="720"/>
        <w:rPr/>
      </w:pPr>
      <w:r>
        <w:rPr>
          <w:rtl w:val="0"/>
        </w:rPr>
        <w:t xml:space="preserve">Specializations: Strength, Agility, Stamina, Perception</w:t>
      </w:r>
      <w:r/>
    </w:p>
    <w:p>
      <w:pPr>
        <w:numPr>
          <w:ilvl w:val="0"/>
          <w:numId w:val="23"/>
        </w:numPr>
        <w:pBdr/>
        <w:spacing w:after="0" w:before="0" w:line="240" w:lineRule="auto"/>
        <w:ind w:hanging="360" w:left="720"/>
        <w:rPr/>
      </w:pPr>
      <w:r>
        <w:rPr>
          <w:rtl w:val="0"/>
        </w:rPr>
        <w:t xml:space="preserve">Strength: Raw physical power.</w:t>
      </w:r>
      <w:r/>
    </w:p>
    <w:p>
      <w:pPr>
        <w:numPr>
          <w:ilvl w:val="0"/>
          <w:numId w:val="23"/>
        </w:numPr>
        <w:pBdr/>
        <w:spacing w:after="0" w:before="0" w:line="240" w:lineRule="auto"/>
        <w:ind w:hanging="360" w:left="720"/>
        <w:rPr/>
      </w:pPr>
      <w:r>
        <w:rPr>
          <w:rtl w:val="0"/>
        </w:rPr>
        <w:t xml:space="preserve">Agility: Finesse, balance, and reflexes.</w:t>
      </w:r>
      <w:r/>
    </w:p>
    <w:p>
      <w:pPr>
        <w:numPr>
          <w:ilvl w:val="0"/>
          <w:numId w:val="23"/>
        </w:numPr>
        <w:pBdr/>
        <w:spacing w:after="0" w:before="0" w:line="240" w:lineRule="auto"/>
        <w:ind w:hanging="360" w:left="720"/>
        <w:rPr/>
      </w:pPr>
      <w:r>
        <w:rPr>
          <w:rtl w:val="0"/>
        </w:rPr>
        <w:t xml:space="preserve">Stamina: Health, endurance, and resilience.</w:t>
      </w:r>
      <w:r/>
    </w:p>
    <w:p>
      <w:pPr>
        <w:numPr>
          <w:ilvl w:val="0"/>
          <w:numId w:val="23"/>
        </w:numPr>
        <w:pBdr/>
        <w:spacing w:after="280" w:before="0" w:line="240" w:lineRule="auto"/>
        <w:ind w:hanging="360" w:left="720"/>
        <w:rPr/>
      </w:pPr>
      <w:r>
        <w:rPr>
          <w:rtl w:val="0"/>
        </w:rPr>
        <w:t xml:space="preserve">Perception: The raw acuity of your senses—eyesight, hearing, smell, etc.</w:t>
      </w:r>
      <w:r/>
    </w:p>
    <w:p>
      <w:pPr>
        <w:pBdr/>
        <w:spacing w:after="280" w:before="280" w:line="240" w:lineRule="auto"/>
        <w:ind/>
        <w:rPr>
          <w:i/>
        </w:rPr>
      </w:pPr>
      <w:r>
        <w:rPr>
          <w:b/>
          <w:i w:val="0"/>
          <w:rtl w:val="0"/>
        </w:rPr>
        <w:t xml:space="preserve">The Detective's Note on the Attribute Gate: </w:t>
      </w:r>
      <w:r>
        <w:rPr>
          <w:i/>
          <w:rtl w:val="0"/>
        </w:rPr>
        <w:t xml:space="preserve">"Listen up, because this is important. A high skill can't always save you from a weak body. You can have a Master-level knowledge of surgery, but if you've got a Physique</w:t>
      </w:r>
      <w:r>
        <w:rPr>
          <w:i/>
          <w:rtl w:val="0"/>
        </w:rPr>
        <w:t xml:space="preserve"> of 0, your hands are gonna shake. You might be able to tell someone else how to do the job, but you can't do it yourself. Some doors, you just don't have the physical key to open. Pushing that lock is a desperation play, and the odds ain't in your favor."</w:t>
      </w:r>
      <w:r>
        <w:rPr>
          <w:i/>
        </w:rPr>
      </w:r>
    </w:p>
    <w:p>
      <w:pPr>
        <w:pBdr/>
        <w:spacing w:after="280" w:before="280" w:line="240" w:lineRule="auto"/>
        <w:ind/>
        <w:rPr/>
      </w:pPr>
      <w:r>
        <w:rPr>
          <w:b/>
          <w:rtl w:val="0"/>
        </w:rPr>
        <w:t xml:space="preserve">INTELLECT: The Smarts </w:t>
      </w:r>
      <w:r>
        <w:rPr>
          <w:rFonts w:ascii="Times New Roman" w:hAnsi="Times New Roman" w:eastAsia="Times New Roman" w:cs="Times New Roman"/>
          <w:color w:val="000000"/>
          <w:rtl w:val="0"/>
        </w:rPr>
        <w:t xml:space="preserve">T</w:t>
      </w:r>
      <w:r>
        <w:rPr>
          <w:rtl w:val="0"/>
        </w:rPr>
        <w:t xml:space="preserve">his is your mind's horsepower. Logic, intuition, and thinking on your feet.</w:t>
      </w:r>
      <w:r/>
    </w:p>
    <w:p>
      <w:pPr>
        <w:numPr>
          <w:ilvl w:val="0"/>
          <w:numId w:val="30"/>
        </w:numPr>
        <w:pBdr/>
        <w:spacing w:after="0" w:before="280" w:line="240" w:lineRule="auto"/>
        <w:ind w:hanging="360" w:left="720"/>
        <w:rPr/>
      </w:pPr>
      <w:r>
        <w:rPr>
          <w:rtl w:val="0"/>
        </w:rPr>
        <w:t xml:space="preserve">Specializations: Reasoning, Intuition, Wits, Willpower</w:t>
      </w:r>
      <w:r/>
    </w:p>
    <w:p>
      <w:pPr>
        <w:numPr>
          <w:ilvl w:val="0"/>
          <w:numId w:val="30"/>
        </w:numPr>
        <w:pBdr/>
        <w:spacing w:after="0" w:before="0" w:line="240" w:lineRule="auto"/>
        <w:ind w:hanging="360" w:left="720"/>
        <w:rPr/>
      </w:pPr>
      <w:r>
        <w:rPr>
          <w:rtl w:val="0"/>
        </w:rPr>
        <w:t xml:space="preserve"> Reasoning: Logic, deduction, and connecting evidence.</w:t>
      </w:r>
      <w:r/>
    </w:p>
    <w:p>
      <w:pPr>
        <w:numPr>
          <w:ilvl w:val="0"/>
          <w:numId w:val="30"/>
        </w:numPr>
        <w:pBdr/>
        <w:spacing w:after="0" w:before="0" w:line="240" w:lineRule="auto"/>
        <w:ind w:hanging="360" w:left="720"/>
        <w:rPr/>
      </w:pPr>
      <w:r>
        <w:rPr>
          <w:rtl w:val="0"/>
        </w:rPr>
        <w:t xml:space="preserve"> Intuition: Gut feelings, instinct, and subconscious insight.</w:t>
      </w:r>
      <w:r/>
    </w:p>
    <w:p>
      <w:pPr>
        <w:numPr>
          <w:ilvl w:val="0"/>
          <w:numId w:val="30"/>
        </w:numPr>
        <w:pBdr/>
        <w:spacing w:after="0" w:before="0" w:line="240" w:lineRule="auto"/>
        <w:ind w:hanging="360" w:left="720"/>
        <w:rPr/>
      </w:pPr>
      <w:r>
        <w:rPr>
          <w:rtl w:val="0"/>
        </w:rPr>
        <w:t xml:space="preserve">Wits: Thinking on your feet and quick, clever improvisation.</w:t>
      </w:r>
      <w:r/>
    </w:p>
    <w:p>
      <w:pPr>
        <w:numPr>
          <w:ilvl w:val="0"/>
          <w:numId w:val="30"/>
        </w:numPr>
        <w:pBdr/>
        <w:spacing w:after="280" w:before="0" w:line="240" w:lineRule="auto"/>
        <w:ind w:hanging="360" w:left="720"/>
        <w:rPr/>
      </w:pPr>
      <w:r>
        <w:rPr>
          <w:rtl w:val="0"/>
        </w:rPr>
        <w:t xml:space="preserve">Willpower: Mental fortitude, determination, and focus.</w:t>
      </w:r>
      <w:r/>
    </w:p>
    <w:p>
      <w:pPr>
        <w:pBdr/>
        <w:spacing w:after="280" w:before="280" w:line="240" w:lineRule="auto"/>
        <w:ind/>
        <w:rPr>
          <w:i/>
        </w:rPr>
      </w:pPr>
      <w:r>
        <w:rPr>
          <w:b/>
          <w:i/>
          <w:rtl w:val="0"/>
        </w:rPr>
        <w:t xml:space="preserve">The Detective's Note on Specializations: </w:t>
      </w:r>
      <w:r>
        <w:rPr>
          <w:i/>
          <w:rtl w:val="0"/>
        </w:rPr>
        <w:t xml:space="preserve">"Having a high Intellect just means the engine's big. A Speci</w:t>
      </w:r>
      <w:r>
        <w:rPr>
          <w:i/>
          <w:rtl w:val="0"/>
        </w:rPr>
        <w:t xml:space="preserve">alization is how you tune it. A high Intellect with Reasoning makes you a master detective. The same score with Wits makes you a fast-talking con artist who can lie his way out of a locked room. The Specialization defines how you're smart. It's your edge."</w:t>
      </w:r>
      <w:r>
        <w:rPr>
          <w:i/>
        </w:rPr>
      </w:r>
    </w:p>
    <w:p>
      <w:pPr>
        <w:pBdr/>
        <w:spacing w:after="280" w:before="280" w:line="240" w:lineRule="auto"/>
        <w:ind/>
        <w:rPr/>
      </w:pPr>
      <w:r>
        <w:rPr>
          <w:b/>
          <w:rtl w:val="0"/>
        </w:rPr>
        <w:t xml:space="preserve">PRESENCE: The Juice </w:t>
      </w:r>
      <w:r>
        <w:rPr>
          <w:rtl w:val="0"/>
        </w:rPr>
        <w:t xml:space="preserve">This is your force of personality. Your charm, your menace, your ability to command a room.</w:t>
      </w:r>
      <w:r/>
    </w:p>
    <w:p>
      <w:pPr>
        <w:numPr>
          <w:ilvl w:val="0"/>
          <w:numId w:val="7"/>
        </w:numPr>
        <w:pBdr/>
        <w:spacing w:after="0" w:before="280" w:line="240" w:lineRule="auto"/>
        <w:ind w:hanging="360" w:left="720"/>
        <w:rPr/>
      </w:pPr>
      <w:r>
        <w:rPr>
          <w:rtl w:val="0"/>
        </w:rPr>
        <w:t xml:space="preserve">Specializations: Charisma, Manipulation, Empathy, Composure</w:t>
      </w:r>
      <w:r/>
    </w:p>
    <w:p>
      <w:pPr>
        <w:numPr>
          <w:ilvl w:val="0"/>
          <w:numId w:val="7"/>
        </w:numPr>
        <w:pBdr/>
        <w:spacing w:after="0" w:before="0" w:line="240" w:lineRule="auto"/>
        <w:ind w:hanging="360" w:left="720"/>
        <w:rPr/>
      </w:pPr>
      <w:r>
        <w:rPr>
          <w:rtl w:val="0"/>
        </w:rPr>
        <w:t xml:space="preserve">Charisma: Natural charm and likability.</w:t>
      </w:r>
      <w:r/>
    </w:p>
    <w:p>
      <w:pPr>
        <w:numPr>
          <w:ilvl w:val="0"/>
          <w:numId w:val="7"/>
        </w:numPr>
        <w:pBdr/>
        <w:spacing w:after="0" w:before="0" w:line="240" w:lineRule="auto"/>
        <w:ind w:hanging="360" w:left="720"/>
        <w:rPr/>
      </w:pPr>
      <w:r>
        <w:rPr>
          <w:rtl w:val="0"/>
        </w:rPr>
        <w:t xml:space="preserve">Manipulation: Deception and leverage.</w:t>
      </w:r>
      <w:r/>
    </w:p>
    <w:p>
      <w:pPr>
        <w:numPr>
          <w:ilvl w:val="0"/>
          <w:numId w:val="7"/>
        </w:numPr>
        <w:pBdr/>
        <w:spacing w:after="0" w:before="0" w:line="240" w:lineRule="auto"/>
        <w:ind w:hanging="360" w:left="720"/>
        <w:rPr/>
      </w:pPr>
      <w:r>
        <w:rPr>
          <w:rtl w:val="0"/>
        </w:rPr>
        <w:t xml:space="preserve">Empathy: Reading people's emotions and motives.</w:t>
      </w:r>
      <w:r/>
    </w:p>
    <w:p>
      <w:pPr>
        <w:numPr>
          <w:ilvl w:val="0"/>
          <w:numId w:val="7"/>
        </w:numPr>
        <w:pBdr/>
        <w:spacing w:after="280" w:before="0" w:line="240" w:lineRule="auto"/>
        <w:ind w:hanging="360" w:left="720"/>
        <w:rPr/>
      </w:pPr>
      <w:r>
        <w:rPr>
          <w:rtl w:val="0"/>
        </w:rPr>
        <w:t xml:space="preserve">Composure: Maintaining a poker face and resisting social pressure.</w:t>
      </w:r>
      <w:r/>
    </w:p>
    <w:p>
      <w:pPr>
        <w:pBdr/>
        <w:spacing w:after="280" w:before="280" w:line="240" w:lineRule="auto"/>
        <w:ind/>
        <w:rPr>
          <w:i/>
        </w:rPr>
      </w:pPr>
      <w:r>
        <w:rPr>
          <w:b/>
          <w:rtl w:val="0"/>
        </w:rPr>
        <w:t xml:space="preserve">The Detective's Note on Presence:</w:t>
      </w:r>
      <w:r>
        <w:rPr>
          <w:rtl w:val="0"/>
        </w:rPr>
        <w:t xml:space="preserve"> </w:t>
      </w:r>
      <w:r>
        <w:rPr>
          <w:i/>
          <w:rtl w:val="0"/>
        </w:rPr>
        <w:t xml:space="preserve">"Don't confuse this with being 'nice.' A high Presence just means when you walk into a room, people notice. Whether they love yo</w:t>
      </w:r>
      <w:r>
        <w:rPr>
          <w:i/>
          <w:rtl w:val="0"/>
        </w:rPr>
        <w:t xml:space="preserve">u, fear you, or just can't look away is up to you. With Charisma, they'll follow you into a fire. With Manipulation, you'll convince them it was their idea to go in first. It's the difference between a leader and a liar. Both are damn useful in this city."</w:t>
      </w:r>
      <w:r>
        <w:rPr>
          <w:i/>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1"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10" o:spid="_x0000_s10"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8"/>
        <w:pBdr/>
        <w:spacing w:after="280" w:before="280"/>
        <w:ind/>
        <w:rPr>
          <w:shd w:val="clear" w:color="auto" w:fill="auto"/>
        </w:rPr>
      </w:pPr>
      <w:r/>
      <w:bookmarkStart w:id="13" w:name="_heading=h.wseqn3m1l21j"/>
      <w:r/>
      <w:bookmarkEnd w:id="13"/>
      <w:r>
        <w:rPr>
          <w:rtl w:val="0"/>
        </w:rPr>
        <w:t xml:space="preserve">Secondary Mechanics: The Character Sheet Engine</w:t>
      </w:r>
      <w:r>
        <w:rPr>
          <w:rtl w:val="0"/>
        </w:rPr>
      </w:r>
      <w:r>
        <w:rPr>
          <w:shd w:val="clear" w:color="auto" w:fill="auto"/>
        </w:rPr>
      </w:r>
    </w:p>
    <w:p>
      <w:pPr>
        <w:pBdr/>
        <w:spacing w:after="280" w:before="280" w:line="240" w:lineRule="auto"/>
        <w:ind/>
        <w:rPr/>
      </w:pPr>
      <w:r>
        <w:rPr>
          <w:rtl w:val="0"/>
        </w:rPr>
        <w:t xml:space="preserve">These are the core stats derived from a character's Attributes and other choices. They represent the fundamental "how much" and "how fast" of your character.</w:t>
      </w:r>
      <w:r/>
    </w:p>
    <w:p>
      <w:pPr>
        <w:pStyle w:val="739"/>
        <w:pBdr/>
        <w:spacing w:after="280" w:before="280"/>
        <w:ind/>
        <w:rPr/>
      </w:pPr>
      <w:r/>
      <w:bookmarkStart w:id="14" w:name="_heading=h.4c1taencb94u"/>
      <w:r/>
      <w:bookmarkEnd w:id="14"/>
      <w:r>
        <w:rPr>
          <w:rtl w:val="0"/>
        </w:rPr>
        <w:t xml:space="preserve">1. Health Boxes (Durability &amp; Resilience)</w:t>
      </w:r>
      <w:r/>
    </w:p>
    <w:p>
      <w:pPr>
        <w:pBdr/>
        <w:spacing w:after="280" w:before="280" w:line="240" w:lineRule="auto"/>
        <w:ind/>
        <w:rPr/>
      </w:pPr>
      <w:r>
        <w:rPr>
          <w:rtl w:val="0"/>
        </w:rPr>
        <w:t xml:space="preserve">Instead of a complex formula, we can use a direct table based on a character's </w:t>
      </w:r>
      <w:r>
        <w:rPr>
          <w:b/>
          <w:rtl w:val="0"/>
        </w:rPr>
        <w:t xml:space="preserve">Physique Attribut</w:t>
      </w:r>
      <w:r>
        <w:rPr>
          <w:rtl w:val="0"/>
        </w:rPr>
        <w:t xml:space="preserve">e. This determines the base number of Health Boxes for each location.</w:t>
      </w:r>
      <w:r/>
    </w:p>
    <w:tbl>
      <w:tblPr>
        <w:tblStyle w:val="947"/>
        <w:tblW w:w="8457" w:type="dxa"/>
        <w:tblBorders/>
        <w:tblLayout w:type="fixed"/>
        <w:tblLook w:val="01E0" w:firstRow="1" w:lastRow="1" w:firstColumn="1" w:lastColumn="1" w:noHBand="0" w:noVBand="0"/>
      </w:tblPr>
      <w:tblGrid>
        <w:gridCol w:w="2245"/>
        <w:gridCol w:w="1553"/>
        <w:gridCol w:w="1553"/>
        <w:gridCol w:w="1553"/>
        <w:gridCol w:w="1553"/>
        <w:tblGridChange w:id="6">
          <w:tblGrid>
            <w:gridCol w:w="2245"/>
            <w:gridCol w:w="1553"/>
            <w:gridCol w:w="1553"/>
            <w:gridCol w:w="1553"/>
            <w:gridCol w:w="1553"/>
          </w:tblGrid>
        </w:tblGridChange>
      </w:tblGrid>
      <w:tr>
        <w:trPr>
          <w:cantSplit w:val="false"/>
          <w:trHeight w:val="317"/>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Physique Attribute</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Head</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Torso</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Arms (each)</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Legs (each)</w:t>
            </w:r>
            <w:r>
              <w:rPr>
                <w:b/>
              </w:rPr>
            </w:r>
          </w:p>
        </w:tc>
      </w:tr>
      <w:tr>
        <w:trPr>
          <w:cantSplit w:val="false"/>
          <w:trHeight w:val="317"/>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1 (Frail)</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1</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3</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1</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2</w:t>
            </w:r>
            <w:r>
              <w:rPr>
                <w:b/>
              </w:rPr>
            </w:r>
          </w:p>
        </w:tc>
      </w:tr>
      <w:tr>
        <w:trPr>
          <w:cantSplit w:val="false"/>
          <w:trHeight w:val="317"/>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2 (Average)</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2</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4</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2</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3</w:t>
            </w:r>
            <w:r>
              <w:rPr>
                <w:b/>
              </w:rPr>
            </w:r>
          </w:p>
        </w:tc>
      </w:tr>
      <w:tr>
        <w:trPr>
          <w:cantSplit w:val="false"/>
          <w:trHeight w:val="317"/>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3 (Tough)</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3</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5</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3</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4</w:t>
            </w:r>
            <w:r>
              <w:rPr>
                <w:b/>
              </w:rPr>
            </w:r>
          </w:p>
        </w:tc>
      </w:tr>
      <w:tr>
        <w:trPr>
          <w:cantSplit w:val="false"/>
          <w:trHeight w:val="317"/>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4 (Resilient)</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4</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6</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4</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5</w:t>
            </w:r>
            <w:r>
              <w:rPr>
                <w:b/>
              </w:rPr>
            </w:r>
          </w:p>
        </w:tc>
      </w:tr>
      <w:tr>
        <w:trPr>
          <w:cantSplit w:val="false"/>
          <w:trHeight w:val="317"/>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5+ (Inhuman)</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6</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8</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6</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line="240" w:lineRule="auto"/>
              <w:ind/>
              <w:jc w:val="center"/>
              <w:rPr>
                <w:b/>
              </w:rPr>
            </w:pPr>
            <w:r>
              <w:rPr>
                <w:b/>
                <w:rtl w:val="0"/>
              </w:rPr>
              <w:t xml:space="preserve">7</w:t>
            </w:r>
            <w:r>
              <w:rPr>
                <w:b/>
              </w:rPr>
            </w:r>
          </w:p>
        </w:tc>
      </w:tr>
    </w:tbl>
    <w:p>
      <w:pPr>
        <w:numPr>
          <w:ilvl w:val="0"/>
          <w:numId w:val="29"/>
        </w:numPr>
        <w:pBdr/>
        <w:spacing w:after="0" w:before="280" w:line="240" w:lineRule="auto"/>
        <w:ind w:hanging="360" w:left="720"/>
        <w:rPr/>
      </w:pPr>
      <w:r>
        <w:rPr>
          <w:rFonts w:ascii="Arial" w:hAnsi="Arial" w:eastAsia="Arial" w:cs="Arial"/>
          <w:color w:val="000000"/>
          <w:sz w:val="22"/>
          <w:szCs w:val="22"/>
          <w:rtl w:val="0"/>
        </w:rPr>
        <w:br/>
      </w:r>
      <w:r>
        <w:rPr>
          <w:b/>
          <w:rtl w:val="0"/>
        </w:rPr>
        <w:t xml:space="preserve">The Stamina Specialization: </w:t>
      </w:r>
      <w:r>
        <w:rPr>
          <w:rtl w:val="0"/>
        </w:rPr>
        <w:t xml:space="preserve">If you have the </w:t>
      </w:r>
      <w:r>
        <w:rPr>
          <w:b/>
          <w:rtl w:val="0"/>
        </w:rPr>
        <w:t xml:space="preserve">Stamina</w:t>
      </w:r>
      <w:r>
        <w:rPr>
          <w:rtl w:val="0"/>
        </w:rPr>
        <w:t xml:space="preserve"> specialization, you add </w:t>
      </w:r>
      <w:r>
        <w:rPr>
          <w:b/>
          <w:rtl w:val="0"/>
        </w:rPr>
        <w:t xml:space="preserve">+1 </w:t>
      </w:r>
      <w:r>
        <w:rPr>
          <w:rtl w:val="0"/>
        </w:rPr>
        <w:t xml:space="preserve">Health Box to all areas</w:t>
      </w:r>
      <w:r/>
    </w:p>
    <w:p>
      <w:pPr>
        <w:numPr>
          <w:ilvl w:val="0"/>
          <w:numId w:val="29"/>
        </w:numPr>
        <w:pBdr/>
        <w:spacing w:after="280" w:before="0" w:line="240" w:lineRule="auto"/>
        <w:ind w:hanging="360" w:left="720"/>
        <w:rPr/>
      </w:pPr>
      <w:r>
        <w:rPr>
          <w:b/>
          <w:rtl w:val="0"/>
        </w:rPr>
        <w:t xml:space="preserve">The Stun Track: </w:t>
      </w:r>
      <w:r>
        <w:rPr>
          <w:rtl w:val="0"/>
        </w:rPr>
        <w:t xml:space="preserve">Each location's Stun Track is equal to its number of Health Boxes. This keeps things simple and symmetrical.</w:t>
      </w:r>
      <w:r/>
    </w:p>
    <w:p>
      <w:pPr>
        <w:pStyle w:val="739"/>
        <w:pBdr/>
        <w:spacing w:after="280" w:before="280"/>
        <w:ind/>
        <w:rPr/>
      </w:pPr>
      <w:r/>
      <w:bookmarkStart w:id="15" w:name="_heading=h.jt55zs4sorws"/>
      <w:r/>
      <w:bookmarkEnd w:id="15"/>
      <w:r>
        <w:rPr>
          <w:rtl w:val="0"/>
        </w:rPr>
        <w:t xml:space="preserve">2. The Corruption Threshold Framework</w:t>
      </w:r>
      <w:r/>
    </w:p>
    <w:p>
      <w:pPr>
        <w:pBdr/>
        <w:spacing w:after="280" w:before="280"/>
        <w:ind/>
        <w:rPr/>
      </w:pPr>
      <w:r>
        <w:rPr>
          <w:rtl w:val="0"/>
        </w:rPr>
        <w:t xml:space="preserve">This system calculates a character's total resistance to the Worm's influence, creating a much larger and more dynamic pool for the "slippery slope" mechanic.</w:t>
      </w:r>
      <w:r/>
    </w:p>
    <w:p>
      <w:pPr>
        <w:pStyle w:val="740"/>
        <w:pBdr/>
        <w:spacing w:after="280" w:before="280"/>
        <w:ind/>
        <w:rPr/>
      </w:pPr>
      <w:r/>
      <w:bookmarkStart w:id="16" w:name="_heading=h.kk4h744o3zj9"/>
      <w:r/>
      <w:bookmarkEnd w:id="16"/>
      <w:r>
        <w:rPr>
          <w:rtl w:val="0"/>
        </w:rPr>
        <w:t xml:space="preserve">The Formula</w:t>
      </w:r>
      <w:r/>
    </w:p>
    <w:p>
      <w:pPr>
        <w:pBdr/>
        <w:spacing w:after="280" w:before="280"/>
        <w:ind/>
        <w:rPr>
          <w:rFonts w:ascii="Times New Roman" w:hAnsi="Times New Roman" w:eastAsia="Times New Roman" w:cs="Times New Roman"/>
        </w:rPr>
      </w:pPr>
      <w:r>
        <w:rPr>
          <w:rFonts w:ascii="Arial" w:hAnsi="Arial" w:eastAsia="Arial" w:cs="Arial"/>
          <w:color w:val="000000"/>
          <w:sz w:val="22"/>
          <w:szCs w:val="22"/>
          <w:rtl w:val="0"/>
        </w:rPr>
        <w:t xml:space="preserve">A character's Corruption Threshold is determined by the following formula:</w:t>
      </w:r>
      <w:r>
        <w:rPr>
          <w:rtl w:val="0"/>
        </w:rPr>
      </w:r>
      <w:r>
        <w:rPr>
          <w:rFonts w:ascii="Times New Roman" w:hAnsi="Times New Roman" w:eastAsia="Times New Roman" w:cs="Times New Roman"/>
        </w:rPr>
      </w:r>
    </w:p>
    <w:p>
      <w:pPr>
        <w:pBdr/>
        <w:spacing w:after="280" w:before="280"/>
        <w:ind/>
        <w:rPr>
          <w:rFonts w:ascii="Times New Roman" w:hAnsi="Times New Roman" w:eastAsia="Times New Roman" w:cs="Times New Roman"/>
        </w:rPr>
      </w:pPr>
      <w:r>
        <w:rPr>
          <w:rFonts w:ascii="Arial" w:hAnsi="Arial" w:eastAsia="Arial" w:cs="Arial"/>
          <w:b/>
          <w:color w:val="000000"/>
          <w:sz w:val="22"/>
          <w:szCs w:val="22"/>
          <w:rtl w:val="0"/>
        </w:rPr>
        <w:t xml:space="preserve">Base 10 + (Highest Attribute x 2) + Integrity Bonuses</w:t>
      </w:r>
      <w:r>
        <w:rPr>
          <w:rtl w:val="0"/>
        </w:rPr>
      </w:r>
      <w:r>
        <w:rPr>
          <w:rFonts w:ascii="Times New Roman" w:hAnsi="Times New Roman" w:eastAsia="Times New Roman" w:cs="Times New Roman"/>
        </w:rPr>
      </w:r>
    </w:p>
    <w:p>
      <w:pPr>
        <w:pStyle w:val="740"/>
        <w:pBdr/>
        <w:spacing w:after="280" w:before="280"/>
        <w:ind/>
        <w:rPr/>
      </w:pPr>
      <w:r/>
      <w:bookmarkStart w:id="17" w:name="_heading=h.75ifux3i65xn"/>
      <w:r/>
      <w:bookmarkEnd w:id="17"/>
      <w:r>
        <w:rPr>
          <w:rtl w:val="0"/>
        </w:rPr>
        <w:t xml:space="preserve">The Integrity Bonuses</w:t>
      </w:r>
      <w:r/>
    </w:p>
    <w:p>
      <w:pPr>
        <w:pBdr/>
        <w:spacing w:after="280" w:before="280"/>
        <w:ind/>
        <w:rPr/>
      </w:pPr>
      <w:r>
        <w:rPr>
          <w:rtl w:val="0"/>
        </w:rPr>
        <w:t xml:space="preserve">A character adds a </w:t>
      </w:r>
      <w:r>
        <w:rPr>
          <w:b/>
          <w:rtl w:val="0"/>
        </w:rPr>
        <w:t xml:space="preserve">+2</w:t>
      </w:r>
      <w:r>
        <w:rPr>
          <w:rtl w:val="0"/>
        </w:rPr>
        <w:t xml:space="preserve"> bonus to their final Threshold for each of the following "integrity" specializations they possess. These three specializations represent the core pillars of a person's resistance to internal and external decay.</w:t>
      </w:r>
      <w:r/>
    </w:p>
    <w:p>
      <w:pPr>
        <w:keepNext w:val="false"/>
        <w:keepLines w:val="false"/>
        <w:pageBreakBefore w:val="false"/>
        <w:widowControl w:val="tru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Stamina (Physique):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integrity of the body. The sheer physical resilience to resist unnatural change.</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Willpower (Intellect):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integrity of the mind. The mental fortitude to maintain one's sense of self.</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Composure (Presence):</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The integrity of the spirit. The social and emotional resilience to maintain one's identity under pressure.</w:t>
      </w:r>
      <w:r>
        <w:rPr>
          <w:rFonts w:ascii="Asana Math" w:hAnsi="Asana Math" w:eastAsia="Asana Math" w:cs="Asana Math"/>
          <w:b w:val="0"/>
          <w:i w:val="0"/>
          <w:smallCaps w:val="0"/>
          <w:strike w:val="0"/>
          <w:color w:val="000000"/>
          <w:sz w:val="24"/>
          <w:szCs w:val="24"/>
          <w:u w:val="none"/>
          <w:shd w:val="clear" w:color="auto" w:fill="auto"/>
          <w:vertAlign w:val="baseline"/>
        </w:rPr>
      </w:r>
    </w:p>
    <w:p>
      <w:pPr>
        <w:pBdr/>
        <w:spacing w:after="280" w:before="280" w:line="240" w:lineRule="auto"/>
        <w:ind/>
        <w:rPr>
          <w:rFonts w:ascii="Arial" w:hAnsi="Arial" w:eastAsia="Arial" w:cs="Arial"/>
          <w:color w:val="000000"/>
          <w:sz w:val="22"/>
          <w:szCs w:val="22"/>
        </w:rPr>
      </w:pPr>
      <w:r>
        <w:rPr>
          <w:rtl w:val="0"/>
        </w:rPr>
      </w:r>
      <w:r>
        <w:rPr>
          <w:rFonts w:ascii="Arial" w:hAnsi="Arial" w:eastAsia="Arial" w:cs="Arial"/>
          <w:color w:val="000000"/>
          <w:sz w:val="22"/>
          <w:szCs w:val="22"/>
        </w:rPr>
      </w:r>
    </w:p>
    <w:p>
      <w:pPr>
        <w:pStyle w:val="739"/>
        <w:pBdr/>
        <w:spacing w:after="280" w:before="280"/>
        <w:ind/>
        <w:rPr/>
      </w:pPr>
      <w:r/>
      <w:bookmarkStart w:id="18" w:name="_heading=h.4prt4bkqil59"/>
      <w:r/>
      <w:bookmarkEnd w:id="18"/>
      <w:r>
        <w:rPr>
          <w:rtl w:val="0"/>
        </w:rPr>
        <w:t xml:space="preserve">3. Speed (Movement Rate)</w:t>
      </w:r>
      <w:r/>
    </w:p>
    <w:p>
      <w:pPr>
        <w:pBdr/>
        <w:spacing w:after="280" w:before="280"/>
        <w:ind/>
        <w:rPr/>
      </w:pPr>
      <w:r>
        <w:rPr>
          <w:rtl w:val="0"/>
        </w:rPr>
        <w:t xml:space="preserve">For a narrative game, we can keep this simple and descriptive, with mechanics that trigger based on these states.</w:t>
      </w:r>
      <w:r/>
    </w:p>
    <w:p>
      <w:pPr>
        <w:keepNext w:val="false"/>
        <w:keepLines w:val="false"/>
        <w:pageBreakBefore w:val="false"/>
        <w:widowControl w:val="tru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Base Speed:</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Every character has a base speed of "Average." In combat terms, this allows them to mov</w:t>
      </w:r>
      <w:sdt>
        <w:sdtPr>
          <w15:appearance w15:val="boundingBox"/>
          <w:id w:val="718541442"/>
          <w:showingPlcHdr w:val="true"/>
          <w:tag w:val="goog_rdk_5"/>
          <w:rPr/>
        </w:sdtPr>
        <w:sdtContent>
          <w:r>
            <w:t xml:space="preserve">    </w:t>
          </w:r>
          <w:commentRangeStart w:id="5"/>
        </w:sdtContent>
      </w:sdt>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e</w:t>
      </w:r>
      <w:commentRangeEnd w:id="5"/>
      <w:r>
        <w:commentReference w:id="5"/>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anywhere within a reasonable area (e.g., across a large room, 30-40 feet).</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The Agility Specialization</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If you have the Agility specialization, your movement is fluid and fast. You can use a "Dash" action to move twice your base speed.</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The Strength Specialization:</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While not faster, your momentum is incredible. When you use a "Charge" action (moving your full speed before an attack), you add +1 to your melee damage.</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Modifiers: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Other factors (augments, mutations, heavy armor) can modify this, changing a character's speed to "Slow" (half movement) or "Fast" (bonuses to dashing/charging).</w:t>
      </w:r>
      <w:r>
        <w:rPr>
          <w:rFonts w:ascii="Asana Math" w:hAnsi="Asana Math" w:eastAsia="Asana Math" w:cs="Asana Math"/>
          <w:b w:val="0"/>
          <w:i w:val="0"/>
          <w:smallCaps w:val="0"/>
          <w:strike w:val="0"/>
          <w:color w:val="000000"/>
          <w:sz w:val="24"/>
          <w:szCs w:val="24"/>
          <w:u w:val="none"/>
          <w:shd w:val="clear" w:color="auto" w:fill="auto"/>
          <w:vertAlign w:val="baseline"/>
        </w:rPr>
      </w:r>
    </w:p>
    <w:p>
      <w:pPr>
        <w:pStyle w:val="739"/>
        <w:pBdr/>
        <w:spacing w:after="280" w:before="280"/>
        <w:ind/>
        <w:rPr/>
      </w:pPr>
      <w:r/>
      <w:bookmarkStart w:id="19" w:name="_heading=h.zi5olhn1134d"/>
      <w:r/>
      <w:bookmarkEnd w:id="19"/>
      <w:r>
        <w:rPr>
          <w:rtl w:val="0"/>
        </w:rPr>
        <w:t xml:space="preserve">4. Initiative (Reaction Time)</w:t>
      </w:r>
      <w:r/>
    </w:p>
    <w:p>
      <w:pPr>
        <w:pBdr/>
        <w:spacing w:after="280" w:before="280"/>
        <w:ind/>
        <w:rPr/>
      </w:pPr>
      <w:r>
        <w:rPr>
          <w:rtl w:val="0"/>
        </w:rPr>
        <w:t xml:space="preserve">This determines the order of action in combat and other fast-paced situations. It is derived from your </w:t>
      </w:r>
      <w:r>
        <w:rPr>
          <w:b/>
          <w:rtl w:val="0"/>
        </w:rPr>
        <w:t xml:space="preserve">Intellect Attribute.</w:t>
      </w:r>
      <w:r>
        <w:rPr>
          <w:rtl w:val="0"/>
        </w:rPr>
      </w:r>
      <w:r/>
    </w:p>
    <w:p>
      <w:pPr>
        <w:keepNext w:val="false"/>
        <w:keepLines w:val="false"/>
        <w:pageBreakBefore w:val="false"/>
        <w:widowControl w:val="true"/>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Initiative Roll: 2d6 + Wits Specialization (if you have it).</w:t>
      </w:r>
      <w:r>
        <w:rPr>
          <w:rFonts w:ascii="Asana Math" w:hAnsi="Asana Math" w:eastAsia="Asana Math" w:cs="Asana Math"/>
          <w:b/>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2d6 + ( 1 for Wits Specialization Bonus).</w:t>
      </w:r>
      <w:r>
        <w:rPr>
          <w:rFonts w:ascii="Asana Math" w:hAnsi="Asana Math" w:eastAsia="Asana Math" w:cs="Asana Math"/>
          <w:b/>
          <w:i w:val="0"/>
          <w:smallCaps w:val="0"/>
          <w:strike w:val="0"/>
          <w:color w:val="000000"/>
          <w:sz w:val="24"/>
          <w:szCs w:val="24"/>
          <w:u w:val="none"/>
          <w:shd w:val="clear" w:color="auto" w:fill="auto"/>
          <w:vertAlign w:val="baseline"/>
        </w:rPr>
        <mc:AlternateContent>
          <mc:Choice Requires="wpg">
            <w:drawing>
              <wp:inline xmlns:wp="http://schemas.openxmlformats.org/drawingml/2006/wordprocessingDrawing" distT="0" distB="0" distL="0" distR="0">
                <wp:extent cx="22225" cy="22225"/>
                <wp:effectExtent l="0" t="0" r="0" b="0"/>
                <wp:docPr id="12" name=""/>
                <wp:cNvGraphicFramePr/>
                <a:graphic xmlns:a="http://schemas.openxmlformats.org/drawingml/2006/main">
                  <a:graphicData uri="http://schemas.microsoft.com/office/word/2010/wordprocessingShape">
                    <wps:wsp>
                      <wps:cNvPr id="0" name=""/>
                      <wps:cNvSpPr/>
                      <wps:spPr bwMode="auto">
                        <a:xfrm>
                          <a:off x="0" y="3779367"/>
                          <a:ext cx="10692000" cy="1266"/>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00" tIns="91400" rIns="91400" bIns="91400" anchor="ctr" anchorCtr="0">
                        <a:noAutofit/>
                      </wps:bodyPr>
                    </wps:wsp>
                  </a:graphicData>
                </a:graphic>
              </wp:inline>
            </w:drawing>
          </mc:Choice>
          <mc:Fallback>
            <w:pict>
              <v:shape id="shape 11" o:spid="_x0000_s11" o:spt="1" type="#_x0000_t1" style="width:1.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Asana Math" w:hAnsi="Asana Math" w:eastAsia="Asana Math" w:cs="Asana Math"/>
          <w:b/>
          <w:i w:val="0"/>
          <w:smallCaps w:val="0"/>
          <w:strike w:val="0"/>
          <w:color w:val="000000"/>
          <w:sz w:val="24"/>
          <w:szCs w:val="24"/>
          <w:u w:val="none"/>
          <w:shd w:val="clear" w:color="auto" w:fill="auto"/>
          <w:vertAlign w:val="baseline"/>
        </w:rPr>
      </w:r>
    </w:p>
    <w:p>
      <w:pPr>
        <w:pBdr/>
        <w:spacing w:after="280" w:before="280"/>
        <w:ind/>
        <w:rPr/>
      </w:pPr>
      <w:r>
        <w:rPr>
          <w:rtl w:val="0"/>
        </w:rPr>
      </w:r>
      <w:r/>
    </w:p>
    <w:p>
      <w:pPr>
        <w:pStyle w:val="738"/>
        <w:pBdr/>
        <w:spacing w:after="280" w:before="280"/>
        <w:ind/>
        <w:rPr/>
      </w:pPr>
      <w:r/>
      <w:bookmarkStart w:id="20" w:name="_heading=h.ykgmflwy6btw"/>
      <w:r/>
      <w:bookmarkEnd w:id="20"/>
      <w:r>
        <w:rPr>
          <w:rtl w:val="0"/>
        </w:rPr>
        <w:t xml:space="preserve">Attribute Gates: The Limit of Raw Talent</w:t>
      </w:r>
      <w:r/>
    </w:p>
    <w:p>
      <w:pPr>
        <w:pBdr/>
        <w:spacing w:after="280" w:before="280" w:line="276" w:lineRule="auto"/>
        <w:ind/>
        <w:rPr/>
      </w:pPr>
      <w:r>
        <w:rPr>
          <w:rtl w:val="0"/>
        </w:rPr>
        <w:t xml:space="preserve">Sometimes, a high skill level cannot compensate for a low natural aptitude.</w:t>
      </w:r>
      <w:r/>
    </w:p>
    <w:p>
      <w:pPr>
        <w:pBdr/>
        <w:spacing w:after="280" w:before="280" w:line="276" w:lineRule="auto"/>
        <w:ind/>
        <w:rPr>
          <w:shd w:val="clear" w:color="auto" w:fill="auto"/>
        </w:rPr>
      </w:pPr>
      <w:r>
        <w:rPr>
          <w:rtl w:val="0"/>
        </w:rPr>
        <w:t xml:space="preserve">The GM can use "Attribute Gates" to determine if an action is even possible for a character, regardless of their skill. This isn't a penalty; it's a narrative reality check. </w:t>
      </w:r>
      <w:r>
        <w:rPr>
          <w:rtl w:val="0"/>
        </w:rPr>
      </w:r>
      <w:r>
        <w:rPr>
          <w:shd w:val="clear" w:color="auto" w:fill="auto"/>
        </w:rPr>
      </w:r>
    </w:p>
    <w:p>
      <w:pPr>
        <w:pStyle w:val="739"/>
        <w:pBdr/>
        <w:spacing w:after="280" w:before="280"/>
        <w:ind/>
        <w:rPr/>
      </w:pPr>
      <w:r/>
      <w:bookmarkStart w:id="21" w:name="_heading=h.x1ffuiw6m73e"/>
      <w:r/>
      <w:bookmarkEnd w:id="21"/>
      <w:r>
        <w:rPr>
          <w:rtl w:val="0"/>
        </w:rPr>
        <w:t xml:space="preserve">  Physical Gate: </w:t>
      </w:r>
      <w:r/>
    </w:p>
    <w:p>
      <w:pPr>
        <w:pBdr/>
        <w:spacing w:after="280" w:before="280" w:line="276" w:lineRule="auto"/>
        <w:ind/>
        <w:rPr/>
      </w:pPr>
      <w:r>
        <w:rPr>
          <w:rtl w:val="0"/>
        </w:rPr>
        <w:t xml:space="preserve">A character with a Physique of 1 simply lacks the steady hands and physical endurance to perform delicate, hours-long surgery, even if they have Master-level Science (Biology). They could direct someone else, but they can't do it themselves.</w:t>
      </w:r>
      <w:r/>
    </w:p>
    <w:p>
      <w:pPr>
        <w:pStyle w:val="739"/>
        <w:pBdr/>
        <w:spacing w:after="280" w:before="280"/>
        <w:ind/>
        <w:rPr/>
      </w:pPr>
      <w:r/>
      <w:bookmarkStart w:id="22" w:name="_heading=h.togp3y4n9tr"/>
      <w:r/>
      <w:bookmarkEnd w:id="22"/>
      <w:r>
        <w:rPr>
          <w:rtl w:val="0"/>
        </w:rPr>
        <w:t xml:space="preserve">  Mental Gate: </w:t>
      </w:r>
      <w:r/>
    </w:p>
    <w:p>
      <w:pPr>
        <w:pBdr/>
        <w:spacing w:after="280" w:before="280" w:line="276" w:lineRule="auto"/>
        <w:ind/>
        <w:rPr/>
      </w:pPr>
      <w:r>
        <w:rPr>
          <w:rtl w:val="0"/>
        </w:rPr>
        <w:t xml:space="preserve">A c</w:t>
      </w:r>
      <w:r>
        <w:rPr>
          <w:rtl w:val="0"/>
        </w:rPr>
        <w:t xml:space="preserve">haracter with an Intellect of 1 might be a Master of "Lore" and have memorized countless facts from books, but they lack the critical thinking and processing speed to synthesize that information into a brilliant deduction in a split second during a crisis.</w:t>
      </w:r>
      <w:r/>
    </w:p>
    <w:p>
      <w:pPr>
        <w:pStyle w:val="739"/>
        <w:pBdr/>
        <w:spacing w:after="280" w:before="280"/>
        <w:ind/>
        <w:rPr/>
      </w:pPr>
      <w:r/>
      <w:bookmarkStart w:id="23" w:name="_heading=h.p0t0hglaxru7"/>
      <w:r/>
      <w:bookmarkEnd w:id="23"/>
      <w:r>
        <w:rPr>
          <w:rtl w:val="0"/>
        </w:rPr>
        <w:t xml:space="preserve">  Social Gate: </w:t>
      </w:r>
      <w:r/>
    </w:p>
    <w:p>
      <w:pPr>
        <w:pBdr/>
        <w:spacing w:after="280" w:before="280" w:line="276" w:lineRule="auto"/>
        <w:ind/>
        <w:rPr/>
      </w:pPr>
      <w:r>
        <w:rPr>
          <w:rtl w:val="0"/>
        </w:rPr>
        <w:t xml:space="preserve">A character with a Presence of 1 may have Expert training in "Social (Deceptio</w:t>
      </w:r>
      <w:r>
        <w:rPr>
          <w:rtl w:val="0"/>
        </w:rPr>
        <w:t xml:space="preserve">n)," but their tells are so obvious and their presence so off-putting that they can't possibly pull off a high-stakes con against a perceptive target. They might be able to lie about where they were last night, but not talk their way into the Mayor's gala.</w:t>
      </w:r>
      <w:r/>
    </w:p>
    <w:p>
      <w:pPr>
        <w:pBdr/>
        <w:spacing w:after="280" w:before="280" w:line="276" w:lineRule="auto"/>
        <w:ind/>
        <w:rPr/>
      </w:pPr>
      <w:r>
        <w:rPr>
          <w:rtl w:val="0"/>
        </w:rPr>
        <w:t xml:space="preserve">However, some things are just extremely improbable, and trying may very well make things much worse… but you just have to try.</w:t>
      </w:r>
      <w:r/>
    </w:p>
    <w:p>
      <w:pPr>
        <w:pBdr/>
        <w:spacing w:after="280" w:before="280" w:line="276" w:lineRule="auto"/>
        <w:ind/>
        <w:rPr/>
      </w:pPr>
      <w:r>
        <w:rPr>
          <w:rtl w:val="0"/>
        </w:rPr>
        <w:t xml:space="preserve">This is when the game master can use the adjusted outcome results.</w:t>
      </w: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76" w:lineRule="auto"/>
        <w:ind w:right="0" w:hanging="360" w:left="720"/>
        <w:jc w:val="left"/>
        <w:rPr>
          <w:rFonts w:ascii="Asana Math" w:hAnsi="Asana Math" w:eastAsia="Asana Math" w:cs="Asana Math"/>
          <w:b/>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12: Clean Success.</w:t>
      </w:r>
      <w:r>
        <w:rPr>
          <w:rFonts w:ascii="Asana Math" w:hAnsi="Asana Math" w:eastAsia="Asana Math" w:cs="Asana Math"/>
          <w:b/>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720"/>
        <w:jc w:val="left"/>
        <w:rPr>
          <w:rFonts w:ascii="Asana Math" w:hAnsi="Asana Math" w:eastAsia="Asana Math" w:cs="Asana Math"/>
          <w:b/>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10-11: Success with complication.</w:t>
      </w:r>
      <w:r>
        <w:rPr>
          <w:rFonts w:ascii="Asana Math" w:hAnsi="Asana Math" w:eastAsia="Asana Math" w:cs="Asana Math"/>
          <w:b/>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720"/>
        <w:jc w:val="left"/>
        <w:rPr>
          <w:rFonts w:ascii="Asana Math" w:hAnsi="Asana Math" w:eastAsia="Asana Math" w:cs="Asana Math"/>
          <w:b/>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7-9: Failure.</w:t>
      </w:r>
      <w:r>
        <w:rPr>
          <w:rFonts w:ascii="Asana Math" w:hAnsi="Asana Math" w:eastAsia="Asana Math" w:cs="Asana Math"/>
          <w:b/>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720"/>
        <w:jc w:val="left"/>
        <w:rPr>
          <w:rFonts w:ascii="Asana Math" w:hAnsi="Asana Math" w:eastAsia="Asana Math" w:cs="Asana Math"/>
          <w:b/>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3-6: Critical Failure.</w:t>
      </w:r>
      <w:r>
        <w:rPr>
          <w:rFonts w:ascii="Asana Math" w:hAnsi="Asana Math" w:eastAsia="Asana Math" w:cs="Asana Math"/>
          <w:b/>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76" w:lineRule="auto"/>
        <w:ind w:right="0" w:hanging="360" w:left="720"/>
        <w:jc w:val="left"/>
        <w:rPr>
          <w:rFonts w:ascii="Asana Math" w:hAnsi="Asana Math" w:eastAsia="Asana Math" w:cs="Asana Math"/>
          <w:b/>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2: Catastrophic Failure.</w:t>
      </w:r>
      <w:r>
        <w:rPr>
          <w:rFonts w:ascii="Asana Math" w:hAnsi="Asana Math" w:eastAsia="Asana Math" w:cs="Asana Math"/>
          <w:b/>
          <w:i w:val="0"/>
          <w:smallCaps w:val="0"/>
          <w:strike w:val="0"/>
          <w:color w:val="000000"/>
          <w:sz w:val="24"/>
          <w:szCs w:val="24"/>
          <w:u w:val="none"/>
          <w:shd w:val="clear" w:color="auto" w:fill="auto"/>
          <w:vertAlign w:val="baseline"/>
        </w:rPr>
      </w:r>
    </w:p>
    <w:p>
      <w:pPr>
        <w:pBdr/>
        <w:spacing w:after="280" w:before="280" w:line="276" w:lineRule="auto"/>
        <w:ind/>
        <w:rPr>
          <w:rFonts w:ascii="Arial" w:hAnsi="Arial" w:eastAsia="Arial" w:cs="Arial"/>
          <w:sz w:val="22"/>
          <w:szCs w:val="22"/>
        </w:rPr>
      </w:pPr>
      <w:r>
        <w:rPr>
          <w:rtl w:val="0"/>
        </w:rPr>
        <w:t xml:space="preserve">Beyond </w:t>
      </w:r>
      <w:sdt>
        <w:sdtPr>
          <w15:appearance w15:val="boundingBox"/>
          <w:id w:val="-194700081"/>
          <w:showingPlcHdr w:val="true"/>
          <w:tag w:val="goog_rdk_6"/>
          <w:rPr/>
        </w:sdtPr>
        <w:sdtContent>
          <w:r>
            <w:t xml:space="preserve">    </w:t>
          </w:r>
          <w:commentRangeStart w:id="6"/>
        </w:sdtContent>
      </w:sdt>
      <w:r>
        <w:rPr>
          <w:rtl w:val="0"/>
        </w:rPr>
        <w:t xml:space="preserve">that,</w:t>
      </w:r>
      <w:commentRangeEnd w:id="6"/>
      <w:r>
        <w:commentReference w:id="6"/>
      </w:r>
      <w:r>
        <w:rPr>
          <w:rtl w:val="0"/>
        </w:rPr>
        <w:t xml:space="preserve"> a player may take on a temporary corruption point to act in a way that defies what the</w:t>
      </w:r>
      <w:r>
        <w:rPr>
          <w:rtl w:val="0"/>
        </w:rPr>
        <w:t xml:space="preserve">ir natural capabilities would allow (by one step: a physique of 1 may act as a physique of 2 for one action. This is only available to those whose lives are shaped by the Aether). Even given the incredible cost and the obvious distortion of reality to any </w:t>
      </w:r>
      <w:sdt>
        <w:sdtPr>
          <w15:appearance w15:val="boundingBox"/>
          <w:id w:val="177311012"/>
          <w:showingPlcHdr w:val="true"/>
          <w:tag w:val="goog_rdk_7"/>
          <w:rPr/>
        </w:sdtPr>
        <w:sdtContent>
          <w:r>
            <w:t xml:space="preserve">    </w:t>
          </w:r>
          <w:commentRangeStart w:id="7"/>
        </w:sdtContent>
      </w:sdt>
      <w:r>
        <w:rPr>
          <w:rtl w:val="0"/>
        </w:rPr>
        <w:t xml:space="preserve">observers</w:t>
      </w:r>
      <w:commentRangeEnd w:id="7"/>
      <w:r>
        <w:commentReference w:id="7"/>
      </w:r>
      <w:r>
        <w:rPr>
          <w:rtl w:val="0"/>
        </w:rPr>
        <w:t xml:space="preserve">, the outcome is not a foregone </w:t>
      </w:r>
      <w:sdt>
        <w:sdtPr>
          <w15:appearance w15:val="boundingBox"/>
          <w:id w:val="-38464005"/>
          <w:showingPlcHdr w:val="true"/>
          <w:tag w:val="goog_rdk_8"/>
          <w:rPr/>
        </w:sdtPr>
        <w:sdtContent>
          <w:r>
            <w:t xml:space="preserve">    </w:t>
          </w:r>
          <w:commentRangeStart w:id="8"/>
        </w:sdtContent>
      </w:sdt>
      <w:r>
        <w:rPr>
          <w:rtl w:val="0"/>
        </w:rPr>
        <w:t xml:space="preserve">conclusion,</w:t>
      </w:r>
      <w:commentRangeEnd w:id="8"/>
      <w:r>
        <w:commentReference w:id="8"/>
      </w:r>
      <w:r>
        <w:rPr>
          <w:rtl w:val="0"/>
        </w:rPr>
        <w:t xml:space="preserve"> and the final arbiter is the game master.</w:t>
      </w:r>
      <w:r>
        <w:rPr>
          <w:rtl w:val="0"/>
        </w:rPr>
      </w:r>
      <w:r>
        <w:rPr>
          <w:rFonts w:ascii="Arial" w:hAnsi="Arial" w:eastAsia="Arial" w:cs="Arial"/>
          <w:sz w:val="22"/>
          <w:szCs w:val="22"/>
        </w:rPr>
      </w:r>
    </w:p>
    <w:p>
      <w:pPr>
        <w:pBdr/>
        <w:spacing w:after="280" w:before="280"/>
        <w:ind/>
        <w:rPr/>
      </w:pPr>
      <w:r>
        <w:rPr>
          <w:rtl w:val="0"/>
        </w:rPr>
      </w:r>
      <w:r/>
    </w:p>
    <w:p>
      <w:pPr>
        <w:pBdr/>
        <w:spacing w:after="280" w:before="280"/>
        <w:ind/>
        <w:rPr/>
      </w:pPr>
      <w:r>
        <w:rPr>
          <w:rtl w:val="0"/>
        </w:rPr>
      </w:r>
      <w:r/>
    </w:p>
    <w:p>
      <w:pPr>
        <w:pBdr/>
        <w:spacing w:after="280" w:before="280"/>
        <w:ind/>
        <w:rPr/>
      </w:pPr>
      <w:r>
        <w:rPr>
          <w:rtl w:val="0"/>
        </w:rPr>
      </w: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3"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12" o:spid="_x0000_s12"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Style w:val="737"/>
        <w:pBdr/>
        <w:spacing w:after="280" w:before="280"/>
        <w:ind/>
        <w:rPr/>
      </w:pPr>
      <w:r/>
      <w:bookmarkStart w:id="24" w:name="_heading=h.hxns73a0nvd9"/>
      <w:r/>
      <w:bookmarkEnd w:id="24"/>
      <w:r>
        <w:rPr>
          <w:rtl w:val="0"/>
        </w:rPr>
        <w:t xml:space="preserve">Step 4 Skills: Your Learned Expertise</w:t>
      </w:r>
      <w:r/>
    </w:p>
    <w:p>
      <w:pPr>
        <w:pBdr/>
        <w:spacing w:after="280" w:before="280" w:line="240" w:lineRule="auto"/>
        <w:ind/>
        <w:rPr>
          <w:i/>
        </w:rPr>
      </w:pPr>
      <w:r>
        <w:rPr>
          <w:i/>
          <w:rtl w:val="0"/>
        </w:rPr>
        <w:t xml:space="preserve">"</w:t>
      </w:r>
      <w:r>
        <w:rPr>
          <w:i/>
          <w:rtl w:val="0"/>
        </w:rPr>
        <w:t xml:space="preserve">Alright, I've had another look at this list. It had too much fat. We've trimmed it down. This is the real list. The skills that matter on the streets of this city. Forget the rest. This is what keeps you alive, what gets you paid, or what gets you buried."</w:t>
      </w:r>
      <w:r>
        <w:rPr>
          <w:i/>
        </w:rPr>
      </w:r>
    </w:p>
    <w:p>
      <w:pPr>
        <w:pBdr/>
        <w:spacing w:after="280" w:before="280" w:line="240" w:lineRule="auto"/>
        <w:ind/>
        <w:rPr>
          <w:rFonts w:ascii="Times New Roman" w:hAnsi="Times New Roman" w:eastAsia="Times New Roman" w:cs="Times New Roman"/>
          <w:color w:val="000000"/>
          <w:shd w:val="clear" w:color="auto" w:fill="auto"/>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4" name=""/>
                <wp:cNvGraphicFramePr/>
                <a:graphic xmlns:a="http://schemas.openxmlformats.org/drawingml/2006/main">
                  <a:graphicData uri="http://schemas.microsoft.com/office/word/2010/wordprocessingShape">
                    <wps:wsp>
                      <wps:cNvPr id="0" name=""/>
                      <wps:cNvSpPr/>
                      <wps:spPr bwMode="auto">
                        <a:xfrm>
                          <a:off x="0" y="3779366"/>
                          <a:ext cx="10692000" cy="1268"/>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13" o:spid="_x0000_s13"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shd w:val="clear" w:color="auto" w:fill="auto"/>
        </w:rPr>
      </w:r>
    </w:p>
    <w:p>
      <w:pPr>
        <w:pStyle w:val="738"/>
        <w:pBdr/>
        <w:spacing w:after="280" w:before="280"/>
        <w:ind/>
        <w:rPr/>
      </w:pPr>
      <w:r/>
      <w:bookmarkStart w:id="25" w:name="_heading=h.4ytilv7kbe1x"/>
      <w:r/>
      <w:bookmarkEnd w:id="25"/>
      <w:r>
        <w:rPr>
          <w:rtl w:val="0"/>
        </w:rPr>
        <w:t xml:space="preserve">Skills:</w:t>
      </w:r>
      <w:r/>
    </w:p>
    <w:tbl>
      <w:tblPr>
        <w:tblStyle w:val="948"/>
        <w:jc w:val="center"/>
        <w:tblW w:w="9488" w:type="dxa"/>
        <w:tblBorders/>
        <w:tblLayout w:type="fixed"/>
        <w:tblLook w:val="01E0" w:firstRow="1" w:lastRow="1" w:firstColumn="1" w:lastColumn="1" w:noHBand="0" w:noVBand="0"/>
      </w:tblPr>
      <w:tblGrid>
        <w:gridCol w:w="2372"/>
        <w:gridCol w:w="2372"/>
        <w:gridCol w:w="2372"/>
        <w:gridCol w:w="2372"/>
        <w:tblGridChange w:id="7">
          <w:tblGrid>
            <w:gridCol w:w="2372"/>
            <w:gridCol w:w="2372"/>
            <w:gridCol w:w="2372"/>
            <w:gridCol w:w="2372"/>
          </w:tblGrid>
        </w:tblGridChange>
      </w:tblGrid>
      <w:tr>
        <w:trPr>
          <w:cantSplit w:val="false"/>
          <w:trHeight w:val="514"/>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pPr>
            <w:r>
              <w:rPr>
                <w:rtl w:val="0"/>
              </w:rPr>
              <w:t xml:space="preserve">Priority</w:t>
            </w: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pPr>
            <w:r>
              <w:rPr>
                <w:rtl w:val="0"/>
              </w:rPr>
              <w:t xml:space="preserve">Max Skill Rank</w:t>
            </w: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pPr>
            <w:r>
              <w:rPr>
                <w:rtl w:val="0"/>
              </w:rPr>
              <w:t xml:space="preserve">Skill Points</w:t>
            </w: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pPr>
            <w:r>
              <w:rPr>
                <w:rtl w:val="0"/>
              </w:rPr>
              <w:t xml:space="preserve">Specializations</w:t>
            </w:r>
            <w:r/>
          </w:p>
        </w:tc>
      </w:tr>
      <w:tr>
        <w:trPr>
          <w:cantSplit w:val="false"/>
          <w:trHeight w:val="514"/>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A</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5</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10</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2</w:t>
            </w:r>
            <w:r>
              <w:rPr>
                <w:b/>
              </w:rPr>
            </w:r>
          </w:p>
        </w:tc>
      </w:tr>
      <w:tr>
        <w:trPr>
          <w:cantSplit w:val="false"/>
          <w:trHeight w:val="514"/>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B</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4</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14</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2</w:t>
            </w:r>
            <w:r>
              <w:rPr>
                <w:b/>
              </w:rPr>
            </w:r>
          </w:p>
        </w:tc>
      </w:tr>
      <w:tr>
        <w:trPr>
          <w:cantSplit w:val="false"/>
          <w:trHeight w:val="514"/>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C</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3</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10</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1</w:t>
            </w:r>
            <w:r>
              <w:rPr>
                <w:b/>
              </w:rPr>
            </w:r>
          </w:p>
        </w:tc>
      </w:tr>
      <w:tr>
        <w:trPr>
          <w:cantSplit w:val="false"/>
          <w:trHeight w:val="514"/>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D</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3</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8</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1</w:t>
            </w:r>
            <w:r>
              <w:rPr>
                <w:b/>
              </w:rPr>
            </w:r>
          </w:p>
        </w:tc>
      </w:tr>
      <w:tr>
        <w:trPr>
          <w:cantSplit w:val="false"/>
          <w:trHeight w:val="514"/>
        </w:trPr>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E</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2</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4</w:t>
            </w:r>
            <w:r>
              <w:rPr>
                <w:b/>
              </w:rP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pBdr/>
              <w:spacing/>
              <w:ind/>
              <w:jc w:val="center"/>
              <w:rPr>
                <w:b/>
              </w:rPr>
            </w:pPr>
            <w:r>
              <w:rPr>
                <w:b/>
                <w:rtl w:val="0"/>
              </w:rPr>
              <w:t xml:space="preserve">0</w:t>
            </w:r>
            <w:r>
              <w:rPr>
                <w:b/>
              </w:rPr>
            </w:r>
          </w:p>
        </w:tc>
      </w:tr>
    </w:tbl>
    <w:p>
      <w:pPr>
        <w:pBdr/>
        <w:spacing w:after="280" w:before="280"/>
        <w:ind/>
        <w:rPr/>
      </w:pPr>
      <w:r>
        <w:rPr>
          <w:rtl w:val="0"/>
        </w:rPr>
      </w:r>
      <w:r/>
    </w:p>
    <w:p>
      <w:pPr>
        <w:pBdr/>
        <w:spacing w:after="280" w:before="280"/>
        <w:ind/>
        <w:rPr/>
      </w:pPr>
      <w:r>
        <w:rPr>
          <w:rtl w:val="0"/>
        </w:rPr>
        <w:t xml:space="preserve">Max Skill Rank is the highest achievable rank in any skill for that Priority. </w:t>
      </w:r>
      <w:r/>
    </w:p>
    <w:p>
      <w:pPr>
        <w:pBdr/>
        <w:spacing w:after="280" w:before="280"/>
        <w:ind/>
        <w:rPr>
          <w:shd w:val="clear" w:color="auto" w:fill="auto"/>
        </w:rPr>
      </w:pPr>
      <w:r>
        <w:rPr>
          <w:rtl w:val="0"/>
        </w:rPr>
        <w:t xml:space="preserve">This Chart does not include the free specialization choice from your background if it gives one.</w:t>
      </w:r>
      <w:r>
        <w:rPr>
          <w:rtl w:val="0"/>
        </w:rPr>
      </w:r>
      <w:r>
        <w:rPr>
          <w:shd w:val="clear" w:color="auto" w:fill="auto"/>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5" name=""/>
                <wp:cNvGraphicFramePr/>
                <a:graphic xmlns:a="http://schemas.openxmlformats.org/drawingml/2006/main">
                  <a:graphicData uri="http://schemas.microsoft.com/office/word/2010/wordprocessingShape">
                    <wps:wsp>
                      <wps:cNvPr id="0" name=""/>
                      <wps:cNvSpPr/>
                      <wps:spPr bwMode="auto">
                        <a:xfrm>
                          <a:off x="0" y="3779367"/>
                          <a:ext cx="10692000" cy="1267"/>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14" o:spid="_x0000_s14"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Bdr/>
        <w:spacing w:after="280" w:before="280"/>
        <w:ind/>
        <w:rPr/>
      </w:pPr>
      <w:r>
        <w:rPr>
          <w:rtl w:val="0"/>
        </w:rPr>
      </w:r>
      <w:r/>
    </w:p>
    <w:p>
      <w:pPr>
        <w:pBdr/>
        <w:spacing w:after="280" w:before="280"/>
        <w:ind/>
        <w:rPr/>
      </w:pPr>
      <w:r>
        <w:rPr>
          <w:rtl w:val="0"/>
        </w:rPr>
        <w:t xml:space="preserve"> Skills (0-5): This is the main your primary modifier.</w:t>
      </w:r>
      <w:r/>
    </w:p>
    <w:p>
      <w:pPr>
        <w:keepNext w:val="false"/>
        <w:keepLines w:val="false"/>
        <w:pageBreakBefore w:val="false"/>
        <w:widowControl w:val="true"/>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Rating 0: You are Untrained. You roll with a -2 penalty.</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Rating 1-2: You are Trained. You get no bonus or penalty (+0). You roll a straight 2d6.</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Rating 3-4: You are an Expert. You get a +1 bonus to your roll.</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Rating 5: You are a Master. You get a +2 bonus to your roll.</w:t>
      </w:r>
      <w:r>
        <w:rPr>
          <w:rFonts w:ascii="Asana Math" w:hAnsi="Asana Math" w:eastAsia="Asana Math" w:cs="Asana Math"/>
          <w:b w:val="0"/>
          <w:i w:val="0"/>
          <w:smallCaps w:val="0"/>
          <w:strike w:val="0"/>
          <w:color w:val="000000"/>
          <w:sz w:val="24"/>
          <w:szCs w:val="24"/>
          <w:u w:val="none"/>
          <w:shd w:val="clear" w:color="auto" w:fill="auto"/>
          <w:vertAlign w:val="baseline"/>
        </w:rPr>
      </w:r>
    </w:p>
    <w:p>
      <w:pPr>
        <w:pBdr/>
        <w:spacing w:after="280" w:before="280" w:line="276" w:lineRule="auto"/>
        <w:ind/>
        <w:rPr/>
      </w:pPr>
      <w:r>
        <w:rPr>
          <w:rtl w:val="0"/>
        </w:rPr>
        <w:t xml:space="preserve">The Two-Tiered System:</w:t>
      </w:r>
      <w:r/>
    </w:p>
    <w:p>
      <w:pPr>
        <w:keepNext w:val="false"/>
        <w:keepLines w:val="false"/>
        <w:pageBreakBefore w:val="false"/>
        <w:widowControl w:val="true"/>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76"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The Broad Skill</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The skills on our list ("Engineering," "Science," "Social," "Larceny")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are broad, umbrella categories. A character's rating in this skill (Trained +0, Expert +1, Master +2) represents their general competence across the entire field. A Master Engineer can look at almost any device and have a good general idea of how it works.</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The Specialization:</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This is your true area of deep expertise.</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Engineering -&gt; (Specializations: Bio Mods, Demolitions, Mechanics)</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Science -&gt; (Specializations: Forensics, Chemistry, Aether Physics, Biology)</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Larceny -&gt; (Specializations: Safecracking, Sleight of Hand, Stealth, Forgery)</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Social -&gt; (Specializations: Deception, Etiquette, Intimidation, Performance)</w:t>
      </w:r>
      <w:r>
        <w:rPr>
          <w:rFonts w:ascii="Asana Math" w:hAnsi="Asana Math" w:eastAsia="Asana Math" w:cs="Asana Math"/>
          <w:b w:val="0"/>
          <w:i w:val="0"/>
          <w:smallCaps w:val="0"/>
          <w:strike w:val="0"/>
          <w:color w:val="000000"/>
          <w:sz w:val="24"/>
          <w:szCs w:val="24"/>
          <w:u w:val="none"/>
          <w:shd w:val="clear" w:color="auto" w:fill="auto"/>
          <w:vertAlign w:val="baseline"/>
        </w:rPr>
      </w:r>
    </w:p>
    <w:p>
      <w:pPr>
        <w:pBdr/>
        <w:spacing w:after="280" w:before="280" w:line="276" w:lineRule="auto"/>
        <w:ind/>
        <w:rPr>
          <w:rFonts w:ascii="Arial" w:hAnsi="Arial" w:eastAsia="Arial" w:cs="Arial"/>
          <w:sz w:val="22"/>
          <w:szCs w:val="22"/>
        </w:rPr>
      </w:pPr>
      <w:r>
        <w:rPr>
          <w:rtl w:val="0"/>
        </w:rPr>
      </w:r>
      <w:r>
        <w:rPr>
          <w:rFonts w:ascii="Arial" w:hAnsi="Arial" w:eastAsia="Arial" w:cs="Arial"/>
          <w:sz w:val="22"/>
          <w:szCs w:val="22"/>
        </w:rPr>
      </w:r>
    </w:p>
    <w:p>
      <w:pPr>
        <w:pBdr/>
        <w:spacing w:after="280" w:before="280" w:line="276" w:lineRule="auto"/>
        <w:ind/>
        <w:rPr>
          <w:rFonts w:ascii="Arial" w:hAnsi="Arial" w:eastAsia="Arial" w:cs="Arial"/>
          <w:sz w:val="22"/>
          <w:szCs w:val="22"/>
        </w:rPr>
      </w:pPr>
      <w:r>
        <w:rPr>
          <w:rtl w:val="0"/>
        </w:rPr>
      </w:r>
      <w:r>
        <w:rPr>
          <w:rFonts w:ascii="Arial" w:hAnsi="Arial" w:eastAsia="Arial" w:cs="Arial"/>
          <w:sz w:val="22"/>
          <w:szCs w:val="22"/>
        </w:rPr>
      </w:r>
    </w:p>
    <w:p>
      <w:pPr>
        <w:pBdr/>
        <w:spacing w:after="280" w:before="280" w:line="276" w:lineRule="auto"/>
        <w:ind/>
        <w:rPr>
          <w:rFonts w:ascii="Arial" w:hAnsi="Arial" w:eastAsia="Arial" w:cs="Arial"/>
          <w:sz w:val="22"/>
          <w:szCs w:val="22"/>
        </w:rPr>
      </w:pPr>
      <w:r>
        <w:rPr>
          <w:rtl w:val="0"/>
        </w:rPr>
      </w:r>
      <w:r>
        <w:rPr>
          <w:rFonts w:ascii="Arial" w:hAnsi="Arial" w:eastAsia="Arial" w:cs="Arial"/>
          <w:sz w:val="22"/>
          <w:szCs w:val="22"/>
        </w:rPr>
      </w:r>
    </w:p>
    <w:p>
      <w:pPr>
        <w:pStyle w:val="738"/>
        <w:pBdr/>
        <w:spacing w:after="280" w:before="280"/>
        <w:ind/>
        <w:rPr/>
      </w:pPr>
      <w:r/>
      <w:bookmarkStart w:id="26" w:name="_heading=h.8hwdg8bsrv6i"/>
      <w:r/>
      <w:bookmarkEnd w:id="26"/>
      <w:r>
        <w:rPr>
          <w:rtl w:val="0"/>
        </w:rPr>
        <w:t xml:space="preserve">Specializations &amp; Backgrounds: Narrative Permissions</w:t>
      </w:r>
      <w:r/>
    </w:p>
    <w:p>
      <w:pPr>
        <w:pBdr/>
        <w:spacing w:after="280" w:before="280" w:line="276" w:lineRule="auto"/>
        <w:ind/>
        <w:rPr/>
      </w:pPr>
      <w:r>
        <w:rPr>
          <w:rtl w:val="0"/>
        </w:rPr>
        <w:t xml:space="preserve">Specializations </w:t>
      </w:r>
      <w:sdt>
        <w:sdtPr>
          <w15:appearance w15:val="boundingBox"/>
          <w:id w:val="462574579"/>
          <w:showingPlcHdr w:val="true"/>
          <w:tag w:val="goog_rdk_9"/>
          <w:rPr/>
        </w:sdtPr>
        <w:sdtContent>
          <w:r>
            <w:t xml:space="preserve">    </w:t>
          </w:r>
          <w:commentRangeStart w:id="9"/>
        </w:sdtContent>
      </w:sdt>
      <w:r>
        <w:rPr>
          <w:rtl w:val="0"/>
        </w:rPr>
        <w:t xml:space="preserve">and</w:t>
      </w:r>
      <w:commentRangeEnd w:id="9"/>
      <w:r>
        <w:commentReference w:id="9"/>
      </w:r>
      <w:r>
        <w:rPr>
          <w:rtl w:val="0"/>
        </w:rPr>
        <w:t xml:space="preserve"> Backgrounds grant narrative permissions—they allow you to do things others simply can't.</w:t>
      </w:r>
      <w:r/>
    </w:p>
    <w:p>
      <w:pPr>
        <w:keepNext w:val="false"/>
        <w:keepLines w:val="false"/>
        <w:pageBreakBefore w:val="false"/>
        <w:widowControl w:val="true"/>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76"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A Dexterity specialization doesn't give you +1 to shoot; it means you are one of the few people who can attempt the "ricochet a bullet off a wall to hit a target behind cover" shot.</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A "Detective" Background doesn't give you +1 to investigate; it means you can flash a badge to get past a police cordon, or you know the procedures of a crime scene.</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76"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A "Femme Fatale" Background might allow you to use your Social skill in place of your Mental skill when trying to resist interrogation.</w:t>
      </w:r>
      <w:r>
        <w:rPr>
          <w:rFonts w:ascii="Asana Math" w:hAnsi="Asana Math" w:eastAsia="Asana Math" w:cs="Asana Math"/>
          <w:b w:val="0"/>
          <w:i w:val="0"/>
          <w:smallCaps w:val="0"/>
          <w:strike w:val="0"/>
          <w:color w:val="000000"/>
          <w:sz w:val="24"/>
          <w:szCs w:val="24"/>
          <w:u w:val="none"/>
          <w:shd w:val="clear" w:color="auto" w:fill="auto"/>
          <w:vertAlign w:val="baseline"/>
        </w:rPr>
      </w:r>
    </w:p>
    <w:p>
      <w:pPr>
        <w:pBdr/>
        <w:spacing w:after="280" w:before="280" w:line="240" w:lineRule="auto"/>
        <w:ind/>
        <w:rPr>
          <w:i/>
        </w:rPr>
      </w:pPr>
      <w:r>
        <w:rPr>
          <w:i/>
          <w:rtl w:val="0"/>
        </w:rPr>
        <w:t xml:space="preserve">"Here are the tools of the trade. Learn 'em well."</w:t>
      </w:r>
      <w:r>
        <w:rPr>
          <w:i/>
        </w:rPr>
      </w:r>
    </w:p>
    <w:p>
      <w:pPr>
        <w:pStyle w:val="738"/>
        <w:pBdr/>
        <w:spacing w:after="280" w:before="280"/>
        <w:ind/>
        <w:rPr/>
      </w:pPr>
      <w:r/>
      <w:bookmarkStart w:id="27" w:name="_heading=h.dchv53gilbvw"/>
      <w:r/>
      <w:bookmarkEnd w:id="27"/>
      <w:r>
        <w:rPr>
          <w:rtl w:val="0"/>
        </w:rPr>
        <w:t xml:space="preserve">Combat Skills:</w:t>
      </w:r>
      <w:r/>
    </w:p>
    <w:p>
      <w:pPr>
        <w:numPr>
          <w:ilvl w:val="0"/>
          <w:numId w:val="16"/>
        </w:numPr>
        <w:pBdr/>
        <w:spacing w:after="0" w:before="280" w:line="240" w:lineRule="auto"/>
        <w:ind w:hanging="360" w:left="720"/>
        <w:rPr/>
      </w:pPr>
      <w:r>
        <w:rPr>
          <w:b/>
          <w:rtl w:val="0"/>
        </w:rPr>
        <w:t xml:space="preserve">HAND-TO-HAND: </w:t>
      </w:r>
      <w:r>
        <w:rPr>
          <w:rtl w:val="0"/>
        </w:rPr>
        <w:t xml:space="preserve">When you're out of bullets and excuses.</w:t>
      </w:r>
      <w:r/>
    </w:p>
    <w:p>
      <w:pPr>
        <w:numPr>
          <w:ilvl w:val="1"/>
          <w:numId w:val="16"/>
        </w:numPr>
        <w:pBdr/>
        <w:spacing w:after="0" w:before="0" w:line="240" w:lineRule="auto"/>
        <w:ind w:hanging="360" w:left="1440"/>
        <w:rPr/>
      </w:pPr>
      <w:r>
        <w:rPr>
          <w:i/>
          <w:rtl w:val="0"/>
        </w:rPr>
        <w:t xml:space="preserve">Specializations:</w:t>
      </w:r>
      <w:r>
        <w:rPr>
          <w:rtl w:val="0"/>
        </w:rPr>
        <w:t xml:space="preserve"> Brawling (raw power), Martial Arts (technique), Subdual (non-lethal holds).</w:t>
      </w:r>
      <w:r/>
    </w:p>
    <w:p>
      <w:pPr>
        <w:numPr>
          <w:ilvl w:val="0"/>
          <w:numId w:val="16"/>
        </w:numPr>
        <w:pBdr/>
        <w:spacing w:after="0" w:before="0" w:line="240" w:lineRule="auto"/>
        <w:ind w:hanging="360" w:left="720"/>
        <w:rPr/>
      </w:pPr>
      <w:r>
        <w:rPr>
          <w:b/>
          <w:rtl w:val="0"/>
        </w:rPr>
        <w:t xml:space="preserve">MELEE: </w:t>
      </w:r>
      <w:r>
        <w:rPr>
          <w:rtl w:val="0"/>
        </w:rPr>
        <w:t xml:space="preserve">For when you want to get your point across, up close.</w:t>
      </w:r>
      <w:r/>
    </w:p>
    <w:p>
      <w:pPr>
        <w:numPr>
          <w:ilvl w:val="1"/>
          <w:numId w:val="16"/>
        </w:numPr>
        <w:pBdr/>
        <w:spacing w:after="0" w:before="0" w:line="240" w:lineRule="auto"/>
        <w:ind w:hanging="360" w:left="1440"/>
        <w:rPr/>
      </w:pPr>
      <w:r>
        <w:rPr>
          <w:i/>
          <w:rtl w:val="0"/>
        </w:rPr>
        <w:t xml:space="preserve">Specializations:</w:t>
      </w:r>
      <w:r>
        <w:rPr>
          <w:rtl w:val="0"/>
        </w:rPr>
        <w:t xml:space="preserve"> Blades (knives &amp; swords), Bludgeons (bats &amp; pipes), Improvised (whatever's handy).</w:t>
      </w:r>
      <w:r/>
    </w:p>
    <w:p>
      <w:pPr>
        <w:numPr>
          <w:ilvl w:val="0"/>
          <w:numId w:val="16"/>
        </w:numPr>
        <w:pBdr/>
        <w:spacing w:after="0" w:before="0" w:line="240" w:lineRule="auto"/>
        <w:ind w:hanging="360" w:left="720"/>
        <w:rPr/>
      </w:pPr>
      <w:r>
        <w:rPr>
          <w:b/>
          <w:rtl w:val="0"/>
        </w:rPr>
        <w:t xml:space="preserve">RANGED: </w:t>
      </w:r>
      <w:r>
        <w:rPr>
          <w:rtl w:val="0"/>
        </w:rPr>
        <w:t xml:space="preserve">The smart way to have a disagreement.</w:t>
      </w:r>
      <w:r/>
    </w:p>
    <w:p>
      <w:pPr>
        <w:numPr>
          <w:ilvl w:val="1"/>
          <w:numId w:val="16"/>
        </w:numPr>
        <w:pBdr/>
        <w:spacing w:after="280" w:before="0" w:line="240" w:lineRule="auto"/>
        <w:ind w:hanging="360" w:left="1440"/>
        <w:rPr/>
      </w:pPr>
      <w:r>
        <w:rPr>
          <w:i/>
          <w:rtl w:val="0"/>
        </w:rPr>
        <w:t xml:space="preserve">Specializations: </w:t>
      </w:r>
      <w:r>
        <w:rPr>
          <w:rtl w:val="0"/>
        </w:rPr>
        <w:t xml:space="preserve">Pistols (up close &amp; personal), Rifles (far away &amp; personal), Heavy (making a statement).</w:t>
      </w:r>
      <w:r/>
    </w:p>
    <w:p>
      <w:pPr>
        <w:pStyle w:val="738"/>
        <w:pBdr/>
        <w:spacing w:after="280" w:before="280"/>
        <w:ind/>
        <w:rPr/>
      </w:pPr>
      <w:r/>
      <w:bookmarkStart w:id="28" w:name="_heading=h.b9ahy8g0frqx"/>
      <w:r/>
      <w:bookmarkEnd w:id="28"/>
      <w:r>
        <w:rPr>
          <w:rtl w:val="0"/>
        </w:rPr>
        <w:t xml:space="preserve">Physical &amp; Covert Skills:</w:t>
      </w:r>
      <w:r/>
    </w:p>
    <w:p>
      <w:pPr>
        <w:numPr>
          <w:ilvl w:val="0"/>
          <w:numId w:val="24"/>
        </w:numPr>
        <w:pBdr/>
        <w:spacing w:after="0" w:before="280" w:line="240" w:lineRule="auto"/>
        <w:ind w:hanging="360" w:left="720"/>
        <w:rPr/>
      </w:pPr>
      <w:r>
        <w:rPr>
          <w:b/>
          <w:rtl w:val="0"/>
        </w:rPr>
        <w:t xml:space="preserve">ATHLETICS:</w:t>
      </w:r>
      <w:r>
        <w:rPr>
          <w:rtl w:val="0"/>
        </w:rPr>
        <w:t xml:space="preserve"> Running, jumping, climbing. The basics.</w:t>
      </w:r>
      <w:r/>
    </w:p>
    <w:p>
      <w:pPr>
        <w:numPr>
          <w:ilvl w:val="1"/>
          <w:numId w:val="24"/>
        </w:numPr>
        <w:pBdr/>
        <w:spacing w:after="0" w:before="0" w:line="240" w:lineRule="auto"/>
        <w:ind w:hanging="360" w:left="1440"/>
        <w:rPr/>
      </w:pPr>
      <w:r>
        <w:rPr>
          <w:i/>
          <w:rtl w:val="0"/>
        </w:rPr>
        <w:t xml:space="preserve">Specializations: </w:t>
      </w:r>
      <w:r>
        <w:rPr>
          <w:rtl w:val="0"/>
        </w:rPr>
        <w:t xml:space="preserve">Acrobatics (fancy falling), Feats of Strength (brute force), Endurance (outlasting them).</w:t>
      </w:r>
      <w:r/>
    </w:p>
    <w:p>
      <w:pPr>
        <w:numPr>
          <w:ilvl w:val="0"/>
          <w:numId w:val="24"/>
        </w:numPr>
        <w:pBdr/>
        <w:spacing w:after="0" w:before="0" w:line="240" w:lineRule="auto"/>
        <w:ind w:hanging="360" w:left="720"/>
        <w:rPr/>
      </w:pPr>
      <w:r>
        <w:rPr>
          <w:b/>
          <w:rtl w:val="0"/>
        </w:rPr>
        <w:t xml:space="preserve">LARCENY:</w:t>
      </w:r>
      <w:r>
        <w:rPr>
          <w:rtl w:val="0"/>
        </w:rPr>
        <w:t xml:space="preserve"> The art of unauthorized acquisition.</w:t>
      </w:r>
      <w:r/>
    </w:p>
    <w:p>
      <w:pPr>
        <w:numPr>
          <w:ilvl w:val="1"/>
          <w:numId w:val="24"/>
        </w:numPr>
        <w:pBdr/>
        <w:spacing w:after="0" w:before="0" w:line="240" w:lineRule="auto"/>
        <w:ind w:hanging="360" w:left="1440"/>
        <w:rPr/>
      </w:pPr>
      <w:r>
        <w:rPr>
          <w:i/>
          <w:rtl w:val="0"/>
        </w:rPr>
        <w:t xml:space="preserve">Specializations: </w:t>
      </w:r>
      <w:r>
        <w:rPr>
          <w:rtl w:val="0"/>
        </w:rPr>
        <w:t xml:space="preserve">Infiltration (getting in), Sleight of Hand (lifting it), Security (bypassing their toys), Safecracking (opening the prize).</w:t>
      </w:r>
      <w:r/>
    </w:p>
    <w:p>
      <w:pPr>
        <w:numPr>
          <w:ilvl w:val="0"/>
          <w:numId w:val="24"/>
        </w:numPr>
        <w:pBdr/>
        <w:spacing w:after="0" w:before="0" w:line="240" w:lineRule="auto"/>
        <w:ind w:hanging="360" w:left="720"/>
        <w:rPr/>
      </w:pPr>
      <w:r>
        <w:rPr>
          <w:b/>
          <w:rtl w:val="0"/>
        </w:rPr>
        <w:t xml:space="preserve">ALERTNESS: </w:t>
      </w:r>
      <w:r>
        <w:rPr>
          <w:rtl w:val="0"/>
        </w:rPr>
        <w:t xml:space="preserve">Noticing what they tried to hide.</w:t>
      </w:r>
      <w:r/>
    </w:p>
    <w:p>
      <w:pPr>
        <w:numPr>
          <w:ilvl w:val="1"/>
          <w:numId w:val="24"/>
        </w:numPr>
        <w:pBdr/>
        <w:spacing w:after="0" w:before="0" w:line="240" w:lineRule="auto"/>
        <w:ind w:hanging="360" w:left="1440"/>
        <w:rPr/>
      </w:pPr>
      <w:r>
        <w:rPr>
          <w:i/>
          <w:rtl w:val="0"/>
        </w:rPr>
        <w:t xml:space="preserve">Specializations: </w:t>
      </w:r>
      <w:r>
        <w:rPr>
          <w:rtl w:val="0"/>
        </w:rPr>
        <w:t xml:space="preserve">Investigation (piecing together clues), Perception (spotting the details), Interrogation (reading the liar).</w:t>
      </w:r>
      <w:r/>
    </w:p>
    <w:p>
      <w:pPr>
        <w:numPr>
          <w:ilvl w:val="0"/>
          <w:numId w:val="24"/>
        </w:numPr>
        <w:pBdr/>
        <w:spacing w:after="0" w:before="0" w:line="240" w:lineRule="auto"/>
        <w:ind w:hanging="360" w:left="720"/>
        <w:rPr/>
      </w:pPr>
      <w:r>
        <w:rPr>
          <w:b/>
          <w:rtl w:val="0"/>
        </w:rPr>
        <w:t xml:space="preserve">OPERATOR: </w:t>
      </w:r>
      <w:r>
        <w:rPr>
          <w:rtl w:val="0"/>
        </w:rPr>
        <w:t xml:space="preserve">Making the machines dance to your tune.</w:t>
      </w:r>
      <w:r/>
    </w:p>
    <w:p>
      <w:pPr>
        <w:numPr>
          <w:ilvl w:val="1"/>
          <w:numId w:val="24"/>
        </w:numPr>
        <w:pBdr/>
        <w:spacing w:after="280" w:before="0" w:line="240" w:lineRule="auto"/>
        <w:ind w:hanging="360" w:left="1440"/>
        <w:rPr/>
      </w:pPr>
      <w:r>
        <w:rPr>
          <w:i/>
          <w:rtl w:val="0"/>
        </w:rPr>
        <w:t xml:space="preserve">Specializations: </w:t>
      </w:r>
      <w:r>
        <w:rPr>
          <w:rtl w:val="0"/>
        </w:rPr>
        <w:t xml:space="preserve">Ground Vehicles (cars &amp; trucks), Aether-Tech (the weird stuff), Heavy Machinery (industrial muscle).</w:t>
      </w:r>
      <w:r/>
    </w:p>
    <w:p>
      <w:pPr>
        <w:pStyle w:val="738"/>
        <w:pBdr/>
        <w:spacing w:after="280" w:before="280"/>
        <w:ind/>
        <w:rPr/>
      </w:pPr>
      <w:r/>
      <w:bookmarkStart w:id="29" w:name="_heading=h.1hyvxbqekcjv"/>
      <w:r/>
      <w:bookmarkEnd w:id="29"/>
      <w:r>
        <w:rPr>
          <w:rtl w:val="0"/>
        </w:rPr>
        <w:t xml:space="preserve">Social &amp; Intellectual Skills:</w:t>
      </w:r>
      <w:r/>
    </w:p>
    <w:p>
      <w:pPr>
        <w:numPr>
          <w:ilvl w:val="0"/>
          <w:numId w:val="25"/>
        </w:numPr>
        <w:pBdr/>
        <w:spacing w:after="0" w:before="280" w:line="240" w:lineRule="auto"/>
        <w:ind w:hanging="360" w:left="720"/>
        <w:rPr/>
      </w:pPr>
      <w:r>
        <w:rPr>
          <w:b/>
          <w:rtl w:val="0"/>
        </w:rPr>
        <w:t xml:space="preserve">SOCIAL: </w:t>
      </w:r>
      <w:r>
        <w:rPr>
          <w:rtl w:val="0"/>
        </w:rPr>
        <w:t xml:space="preserve">People are the most complicated lock to pick.</w:t>
      </w:r>
      <w:r/>
    </w:p>
    <w:p>
      <w:pPr>
        <w:numPr>
          <w:ilvl w:val="1"/>
          <w:numId w:val="25"/>
        </w:numPr>
        <w:pBdr/>
        <w:spacing w:after="0" w:before="0" w:line="240" w:lineRule="auto"/>
        <w:ind w:hanging="360" w:left="1440"/>
        <w:rPr/>
      </w:pPr>
      <w:r>
        <w:rPr>
          <w:i/>
          <w:rtl w:val="0"/>
        </w:rPr>
        <w:t xml:space="preserve">Specializations: </w:t>
      </w:r>
      <w:r>
        <w:rPr>
          <w:rtl w:val="0"/>
        </w:rPr>
        <w:t xml:space="preserve">Persuasion (winning them over), Deception (playing them for fools), Intimidation (breaking them down), Performance (being someone else).</w:t>
      </w:r>
      <w:r/>
    </w:p>
    <w:p>
      <w:pPr>
        <w:numPr>
          <w:ilvl w:val="0"/>
          <w:numId w:val="25"/>
        </w:numPr>
        <w:pBdr/>
        <w:spacing w:after="0" w:before="0" w:line="240" w:lineRule="auto"/>
        <w:ind w:hanging="360" w:left="720"/>
        <w:rPr/>
      </w:pPr>
      <w:r>
        <w:rPr>
          <w:b/>
          <w:rtl w:val="0"/>
        </w:rPr>
        <w:t xml:space="preserve">ACADEMICS:</w:t>
      </w:r>
      <w:r>
        <w:rPr>
          <w:rtl w:val="0"/>
        </w:rPr>
        <w:t xml:space="preserve"> Knowing things from books.</w:t>
      </w:r>
      <w:r/>
    </w:p>
    <w:p>
      <w:pPr>
        <w:numPr>
          <w:ilvl w:val="1"/>
          <w:numId w:val="25"/>
        </w:numPr>
        <w:pBdr/>
        <w:spacing w:after="0" w:before="0" w:line="240" w:lineRule="auto"/>
        <w:ind w:hanging="360" w:left="1440"/>
        <w:rPr/>
      </w:pPr>
      <w:r>
        <w:rPr>
          <w:i/>
          <w:rtl w:val="0"/>
        </w:rPr>
        <w:t xml:space="preserve">Specializations:</w:t>
      </w:r>
      <w:r>
        <w:rPr>
          <w:rtl w:val="0"/>
        </w:rPr>
        <w:t xml:space="preserve"> Research (finding the facts), History (knowing the old lies), Linguistics (breaking codes), Appraisal (knowing the price).</w:t>
      </w:r>
      <w:r/>
    </w:p>
    <w:p>
      <w:pPr>
        <w:numPr>
          <w:ilvl w:val="0"/>
          <w:numId w:val="25"/>
        </w:numPr>
        <w:pBdr/>
        <w:spacing w:after="0" w:before="0" w:line="240" w:lineRule="auto"/>
        <w:ind w:hanging="360" w:left="720"/>
        <w:rPr/>
      </w:pPr>
      <w:r>
        <w:rPr>
          <w:b/>
          <w:rtl w:val="0"/>
        </w:rPr>
        <w:t xml:space="preserve">SCIENCE: </w:t>
      </w:r>
      <w:r>
        <w:rPr>
          <w:rtl w:val="0"/>
        </w:rPr>
        <w:t xml:space="preserve">Knowing how the world really works.</w:t>
      </w:r>
      <w:r/>
    </w:p>
    <w:p>
      <w:pPr>
        <w:numPr>
          <w:ilvl w:val="1"/>
          <w:numId w:val="25"/>
        </w:numPr>
        <w:pBdr/>
        <w:spacing w:after="0" w:before="0" w:line="240" w:lineRule="auto"/>
        <w:ind w:hanging="360" w:left="1440"/>
        <w:rPr/>
      </w:pPr>
      <w:r>
        <w:rPr>
          <w:i/>
          <w:rtl w:val="0"/>
        </w:rPr>
        <w:t xml:space="preserve">Specializations:</w:t>
      </w:r>
      <w:r>
        <w:rPr>
          <w:rtl w:val="0"/>
        </w:rPr>
        <w:t xml:space="preserve"> Forensics (reading the dead), Chemistry (poisons &amp; explosives), Biology (understanding the freaks).</w:t>
      </w:r>
      <w:r/>
    </w:p>
    <w:p>
      <w:pPr>
        <w:numPr>
          <w:ilvl w:val="0"/>
          <w:numId w:val="25"/>
        </w:numPr>
        <w:pBdr/>
        <w:spacing w:after="0" w:before="0" w:line="240" w:lineRule="auto"/>
        <w:ind w:hanging="360" w:left="720"/>
        <w:rPr/>
      </w:pPr>
      <w:r>
        <w:rPr>
          <w:b/>
          <w:rtl w:val="0"/>
        </w:rPr>
        <w:t xml:space="preserve">OCCULT: </w:t>
      </w:r>
      <w:r>
        <w:rPr>
          <w:rtl w:val="0"/>
        </w:rPr>
        <w:t xml:space="preserve">Knowing how the world shouldn't work.</w:t>
      </w:r>
      <w:r/>
    </w:p>
    <w:p>
      <w:pPr>
        <w:numPr>
          <w:ilvl w:val="1"/>
          <w:numId w:val="25"/>
        </w:numPr>
        <w:pBdr/>
        <w:spacing w:after="280" w:before="0" w:line="240" w:lineRule="auto"/>
        <w:ind w:hanging="360" w:left="1440"/>
        <w:rPr/>
      </w:pPr>
      <w:r>
        <w:rPr>
          <w:i/>
          <w:rtl w:val="0"/>
        </w:rPr>
        <w:t xml:space="preserve">Specializations: </w:t>
      </w:r>
      <w:r>
        <w:rPr>
          <w:rtl w:val="0"/>
        </w:rPr>
        <w:t xml:space="preserve">Aether Theory (the 'how'), Alchemy (brewing trouble), Spirit Lore (ghosts &amp; wraiths), Enchantment (haunted junk).</w:t>
      </w:r>
      <w:r/>
    </w:p>
    <w:p>
      <w:pPr>
        <w:pStyle w:val="738"/>
        <w:pBdr/>
        <w:spacing w:after="280" w:before="280"/>
        <w:ind/>
        <w:rPr/>
      </w:pPr>
      <w:r/>
      <w:bookmarkStart w:id="30" w:name="_heading=h.1f8y3djjoj5g"/>
      <w:r/>
      <w:bookmarkEnd w:id="30"/>
      <w:r>
        <w:rPr>
          <w:rtl w:val="0"/>
        </w:rPr>
        <w:t xml:space="preserve">Professional &amp; Setting-Specific Skills:</w:t>
      </w:r>
      <w:r/>
    </w:p>
    <w:p>
      <w:pPr>
        <w:numPr>
          <w:ilvl w:val="0"/>
          <w:numId w:val="26"/>
        </w:numPr>
        <w:pBdr/>
        <w:spacing w:after="0" w:before="280" w:line="240" w:lineRule="auto"/>
        <w:ind w:hanging="360" w:left="720"/>
        <w:rPr/>
      </w:pPr>
      <w:r>
        <w:rPr>
          <w:b/>
          <w:rtl w:val="0"/>
        </w:rPr>
        <w:t xml:space="preserve">ENGINEERING: </w:t>
      </w:r>
      <w:r>
        <w:rPr>
          <w:rtl w:val="0"/>
        </w:rPr>
        <w:t xml:space="preserve">Building it, breaking it, or making it better.</w:t>
      </w:r>
      <w:r/>
    </w:p>
    <w:p>
      <w:pPr>
        <w:numPr>
          <w:ilvl w:val="1"/>
          <w:numId w:val="26"/>
        </w:numPr>
        <w:pBdr/>
        <w:spacing w:after="0" w:before="0" w:line="240" w:lineRule="auto"/>
        <w:ind w:hanging="360" w:left="1440"/>
        <w:rPr/>
      </w:pPr>
      <w:r>
        <w:rPr>
          <w:i/>
          <w:rtl w:val="0"/>
        </w:rPr>
        <w:t xml:space="preserve">Specializations: </w:t>
      </w:r>
      <w:r>
        <w:rPr>
          <w:rtl w:val="0"/>
        </w:rPr>
        <w:t xml:space="preserve">Mechanical (engines), Electrical (circuits), Structural (buildings &amp; Forge-Crete), Aetheric (the really weird stuff).</w:t>
      </w:r>
      <w:r/>
    </w:p>
    <w:p>
      <w:pPr>
        <w:numPr>
          <w:ilvl w:val="0"/>
          <w:numId w:val="26"/>
        </w:numPr>
        <w:pBdr/>
        <w:spacing w:after="0" w:before="0" w:line="240" w:lineRule="auto"/>
        <w:ind w:hanging="360" w:left="720"/>
        <w:rPr/>
      </w:pPr>
      <w:r>
        <w:rPr>
          <w:b/>
          <w:rtl w:val="0"/>
        </w:rPr>
        <w:t xml:space="preserve">BUREAUCRACY:</w:t>
      </w:r>
      <w:r>
        <w:rPr>
          <w:rtl w:val="0"/>
        </w:rPr>
        <w:t xml:space="preserve"> The real magic that runs the city: paperwork.</w:t>
      </w:r>
      <w:r/>
    </w:p>
    <w:p>
      <w:pPr>
        <w:numPr>
          <w:ilvl w:val="1"/>
          <w:numId w:val="26"/>
        </w:numPr>
        <w:pBdr/>
        <w:spacing w:after="0" w:before="0" w:line="240" w:lineRule="auto"/>
        <w:ind w:hanging="360" w:left="1440"/>
        <w:rPr/>
      </w:pPr>
      <w:r>
        <w:rPr>
          <w:i/>
          <w:rtl w:val="0"/>
        </w:rPr>
        <w:t xml:space="preserve">Specializations: </w:t>
      </w:r>
      <w:r>
        <w:rPr>
          <w:rtl w:val="0"/>
        </w:rPr>
        <w:t xml:space="preserve">Procedure (the official way), Forgery (the unofficial way), Research (digging through their files), Blackmail (using their files against them).</w:t>
      </w:r>
      <w:r/>
    </w:p>
    <w:p>
      <w:pPr>
        <w:numPr>
          <w:ilvl w:val="0"/>
          <w:numId w:val="26"/>
        </w:numPr>
        <w:pBdr/>
        <w:spacing w:after="0" w:before="0" w:line="240" w:lineRule="auto"/>
        <w:ind w:hanging="360" w:left="720"/>
        <w:rPr/>
      </w:pPr>
      <w:r>
        <w:rPr>
          <w:b/>
          <w:rtl w:val="0"/>
        </w:rPr>
        <w:t xml:space="preserve">MEDICINE: </w:t>
      </w:r>
      <w:r>
        <w:rPr>
          <w:rtl w:val="0"/>
        </w:rPr>
        <w:t xml:space="preserve">People are just complicated machines that leak.</w:t>
      </w:r>
      <w:r/>
    </w:p>
    <w:p>
      <w:pPr>
        <w:numPr>
          <w:ilvl w:val="1"/>
          <w:numId w:val="26"/>
        </w:numPr>
        <w:pBdr/>
        <w:spacing w:after="280" w:before="0" w:line="240" w:lineRule="auto"/>
        <w:ind w:hanging="360" w:left="1440"/>
        <w:rPr/>
      </w:pPr>
      <w:r>
        <w:rPr>
          <w:i/>
          <w:rtl w:val="0"/>
        </w:rPr>
        <w:t xml:space="preserve">Specializations:</w:t>
      </w:r>
      <w:r>
        <w:rPr>
          <w:rtl w:val="0"/>
        </w:rPr>
        <w:t xml:space="preserve"> Trauma Surgery (gunshots &amp; knives), Fleshcrafting (Neosapien mods), Genesplicing (Chimera weirdness), Toxicology (poisons).</w:t>
      </w: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6" name=""/>
                <wp:cNvGraphicFramePr/>
                <a:graphic xmlns:a="http://schemas.openxmlformats.org/drawingml/2006/main">
                  <a:graphicData uri="http://schemas.microsoft.com/office/word/2010/wordprocessingShape">
                    <wps:wsp>
                      <wps:cNvPr id="0" name=""/>
                      <wps:cNvSpPr/>
                      <wps:spPr bwMode="auto">
                        <a:xfrm>
                          <a:off x="0" y="3779367"/>
                          <a:ext cx="10692000" cy="1267"/>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15" o:spid="_x0000_s15"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Bdr/>
        <w:spacing w:after="280" w:before="280"/>
        <w:ind/>
        <w:rPr/>
      </w:pPr>
      <w:r>
        <w:rPr>
          <w:rtl w:val="0"/>
        </w:rPr>
      </w:r>
      <w:r/>
    </w:p>
    <w:p>
      <w:pPr>
        <w:pStyle w:val="737"/>
        <w:pBdr/>
        <w:spacing w:after="280" w:before="280"/>
        <w:ind/>
        <w:rPr>
          <w:shd w:val="clear" w:color="auto" w:fill="auto"/>
        </w:rPr>
      </w:pPr>
      <w:r/>
      <w:bookmarkStart w:id="31" w:name="_heading=h.hw5n751mk0dq"/>
      <w:r/>
      <w:bookmarkEnd w:id="31"/>
      <w:r>
        <w:rPr>
          <w:rtl w:val="0"/>
        </w:rPr>
        <w:t xml:space="preserve">Step 5 Background System: Your Place in the Story</w:t>
      </w:r>
      <w:r>
        <w:rPr>
          <w:rtl w:val="0"/>
        </w:rPr>
      </w:r>
      <w:r>
        <w:rPr>
          <w:shd w:val="clear" w:color="auto" w:fill="auto"/>
        </w:rPr>
      </w:r>
    </w:p>
    <w:p>
      <w:pPr>
        <w:pBdr>
          <w:top w:val="none" w:color="000000" w:sz="0" w:space="0"/>
          <w:left w:val="none" w:color="000000" w:sz="0" w:space="0"/>
          <w:bottom w:val="none" w:color="000000" w:sz="0" w:space="0"/>
          <w:right w:val="none" w:color="000000" w:sz="0" w:space="0"/>
        </w:pBdr>
        <w:spacing w:after="280" w:before="280"/>
        <w:ind w:right="0" w:firstLine="0" w:left="0"/>
        <w:rPr>
          <w:shd w:val="clear" w:color="auto" w:fill="auto"/>
        </w:rPr>
      </w:pPr>
      <w:r>
        <w:rPr>
          <w:rtl w:val="0"/>
        </w:rPr>
        <w:t xml:space="preserve">Your background is more than j</w:t>
      </w:r>
      <w:r>
        <w:rPr>
          <w:rtl w:val="0"/>
        </w:rPr>
        <w:t xml:space="preserve">ust a job title; it's your history, your network, and your place in the food chain of Sidonia. It defines the skills you learned, the resources you understand, and the kind of trouble you're likely to find. The following mechanics apply to all backgrounds.</w:t>
      </w:r>
      <w:r>
        <w:rPr>
          <w:rtl w:val="0"/>
        </w:rPr>
      </w:r>
      <w:r>
        <w:rPr>
          <w:shd w:val="clear" w:color="auto" w:fill="auto"/>
        </w:rPr>
      </w:r>
    </w:p>
    <w:p>
      <w:pPr>
        <w:pBdr/>
        <w:spacing w:after="28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7" name=""/>
                <wp:cNvGraphicFramePr/>
                <a:graphic xmlns:a="http://schemas.openxmlformats.org/drawingml/2006/main">
                  <a:graphicData uri="http://schemas.microsoft.com/office/word/2010/wordprocessingShape">
                    <wps:wsp>
                      <wps:cNvPr id="0" name=""/>
                      <wps:cNvSpPr/>
                      <wps:spPr bwMode="auto">
                        <a:xfrm>
                          <a:off x="0" y="3779367"/>
                          <a:ext cx="10692000" cy="1267"/>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16" o:spid="_x0000_s16"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Bdr>
          <w:top w:val="none" w:color="000000" w:sz="0" w:space="0"/>
          <w:left w:val="none" w:color="000000" w:sz="0" w:space="0"/>
          <w:bottom w:val="none" w:color="000000" w:sz="0" w:space="0"/>
          <w:right w:val="none" w:color="000000" w:sz="0" w:space="0"/>
        </w:pBdr>
        <w:spacing w:after="280" w:before="280"/>
        <w:ind w:right="0" w:firstLine="0" w:left="0"/>
        <w:rPr/>
      </w:pPr>
      <w:r>
        <w:rPr>
          <w:rtl w:val="0"/>
        </w:rPr>
      </w:r>
      <w:r/>
    </w:p>
    <w:p>
      <w:pPr>
        <w:pStyle w:val="738"/>
        <w:pBdr/>
        <w:spacing w:after="280" w:before="280"/>
        <w:ind/>
        <w:rPr/>
      </w:pPr>
      <w:r/>
      <w:bookmarkStart w:id="32" w:name="_heading=h.1zh4bvcxzv03"/>
      <w:r/>
      <w:bookmarkEnd w:id="32"/>
      <w:r>
        <w:rPr>
          <w:rtl w:val="0"/>
        </w:rPr>
        <w:t xml:space="preserve">1. Background Specialization</w:t>
      </w:r>
      <w:r/>
    </w:p>
    <w:p>
      <w:pPr>
        <w:pBdr/>
        <w:spacing w:after="280" w:before="280"/>
        <w:ind/>
        <w:rPr/>
      </w:pPr>
      <w:r>
        <w:rPr>
          <w:rtl w:val="0"/>
        </w:rPr>
        <w:t xml:space="preserve">Every history teaches you something. When you choose your background, you gain one free Specialization in a relevant skill. This represents the practical, on-the-job training you received long before your story began.</w:t>
      </w:r>
      <w:r/>
    </w:p>
    <w:p>
      <w:pPr>
        <w:keepNext w:val="false"/>
        <w:keepLines w:val="false"/>
        <w:pageBreakBefore w:val="false"/>
        <w:widowControl w:val="true"/>
        <w:numPr>
          <w:ilvl w:val="0"/>
          <w:numId w:val="3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This specialization is a bonus and does not count against the specialization limit determined by your Skills Priority.</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3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The specific specializations to choose from for each background ar</w:t>
      </w:r>
      <w:sdt>
        <w:sdtPr>
          <w15:appearance w15:val="boundingBox"/>
          <w:id w:val="950143929"/>
          <w:showingPlcHdr w:val="true"/>
          <w:tag w:val="goog_rdk_10"/>
          <w:rPr/>
        </w:sdtPr>
        <w:sdtContent>
          <w:r>
            <w:t xml:space="preserve">    </w:t>
          </w:r>
          <w:commentRangeStart w:id="10"/>
        </w:sdtContent>
      </w:sdt>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e</w:t>
      </w:r>
      <w:commentRangeEnd w:id="10"/>
      <w:r>
        <w:commentReference w:id="10"/>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listed in its description.</w:t>
      </w:r>
      <w:r>
        <w:rPr>
          <w:rFonts w:ascii="Asana Math" w:hAnsi="Asana Math" w:eastAsia="Asana Math" w:cs="Asana Math"/>
          <w:b w:val="0"/>
          <w:i w:val="0"/>
          <w:smallCaps w:val="0"/>
          <w:strike w:val="0"/>
          <w:color w:val="000000"/>
          <w:sz w:val="24"/>
          <w:szCs w:val="24"/>
          <w:u w:val="none"/>
          <w:shd w:val="clear" w:color="auto" w:fill="auto"/>
          <w:vertAlign w:val="baseline"/>
        </w:rPr>
      </w:r>
    </w:p>
    <w:p>
      <w:pPr>
        <w:pStyle w:val="738"/>
        <w:pBdr/>
        <w:spacing w:after="280" w:before="280"/>
        <w:ind/>
        <w:rPr/>
      </w:pPr>
      <w:r/>
      <w:bookmarkStart w:id="33" w:name="_heading=h.lgqmdv2i6lag"/>
      <w:r/>
      <w:bookmarkEnd w:id="33"/>
      <w:r>
        <w:rPr>
          <w:rtl w:val="0"/>
        </w:rPr>
        <w:t xml:space="preserve">2. Resource Synergies</w:t>
      </w:r>
      <w:r/>
    </w:p>
    <w:p>
      <w:pPr>
        <w:pBdr>
          <w:top w:val="none" w:color="000000" w:sz="0" w:space="0"/>
          <w:left w:val="none" w:color="000000" w:sz="0" w:space="0"/>
          <w:bottom w:val="none" w:color="000000" w:sz="0" w:space="0"/>
          <w:right w:val="none" w:color="000000" w:sz="0" w:space="0"/>
        </w:pBdr>
        <w:spacing w:after="280" w:before="280"/>
        <w:ind w:right="0" w:firstLine="0" w:left="0"/>
        <w:rPr/>
      </w:pPr>
      <w:r>
        <w:rPr>
          <w:rtl w:val="0"/>
        </w:rPr>
        <w:t xml:space="preserve">Your past defines what tools you know how to use best. If your background provides a </w:t>
      </w:r>
      <w:r>
        <w:rPr>
          <w:b/>
          <w:rtl w:val="0"/>
        </w:rPr>
        <w:t xml:space="preserve">Resource Synergy</w:t>
      </w:r>
      <w:r>
        <w:rPr>
          <w:rtl w:val="0"/>
        </w:rPr>
        <w:t xml:space="preserve">, you gain enhanced benefits when you also choose a high Priority in Resources and purchase assets that align with your history. This represents your innate, expert understanding of these specific tools of the trade.</w:t>
      </w:r>
      <w:r/>
    </w:p>
    <w:p>
      <w:pPr>
        <w:pBdr>
          <w:top w:val="none" w:color="000000" w:sz="0" w:space="0"/>
          <w:left w:val="none" w:color="000000" w:sz="0" w:space="0"/>
          <w:bottom w:val="none" w:color="000000" w:sz="0" w:space="0"/>
          <w:right w:val="none" w:color="000000" w:sz="0" w:space="0"/>
        </w:pBdr>
        <w:spacing w:after="280" w:before="280"/>
        <w:ind w:right="0" w:firstLine="0" w:left="0"/>
        <w:rPr>
          <w:b/>
        </w:rPr>
      </w:pPr>
      <w:r>
        <w:rPr>
          <w:b/>
          <w:rtl w:val="0"/>
        </w:rPr>
        <w:t xml:space="preserve">Example of Resource Synergy: The Private Investigator</w:t>
      </w:r>
      <w:r>
        <w:rPr>
          <w:b/>
        </w:rPr>
      </w:r>
    </w:p>
    <w:p>
      <w:pPr>
        <w:pBdr/>
        <w:spacing w:after="280" w:before="280"/>
        <w:ind/>
        <w:rPr/>
      </w:pPr>
      <w:r>
        <w:rPr>
          <w:rtl w:val="0"/>
        </w:rPr>
        <w:t xml:space="preserve">If you have the </w:t>
      </w:r>
      <w:r>
        <w:rPr>
          <w:b/>
          <w:rtl w:val="0"/>
        </w:rPr>
        <w:t xml:space="preserve">Private Investigator</w:t>
      </w:r>
      <w:r>
        <w:rPr>
          <w:rtl w:val="0"/>
        </w:rPr>
        <w:t xml:space="preserve"> background and invest in Resources, your assets are a cut above the rest:</w:t>
      </w:r>
      <w:r/>
    </w:p>
    <w:p>
      <w:pPr>
        <w:keepNext w:val="false"/>
        <w:keepLines w:val="false"/>
        <w:pageBreakBefore w:val="false"/>
        <w:widowControl w:val="true"/>
        <w:numPr>
          <w:ilvl w:val="0"/>
          <w:numId w:val="3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Example (Contact):</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A standard resource might get you a cynical beat cop who trades tip</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 for cash. With synergy, your contact is a Homicide Detective who owes you their career. They don't just feed you case files; they actively steer you away from danger, warn you when you're flying too close to the sun, and grant you access to crime scenes.</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3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Example (Property): </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Instead of a simple rented room, your "Office Space" is a </w:t>
      </w:r>
      <w:sdt>
        <w:sdtPr>
          <w15:appearance w15:val="boundingBox"/>
          <w:id w:val="-900814893"/>
          <w:showingPlcHdr w:val="true"/>
          <w:tag w:val="goog_rdk_11"/>
          <w:rPr/>
        </w:sdtPr>
        <w:sdtContent>
          <w:r>
            <w:t xml:space="preserve">    </w:t>
          </w:r>
          <w:commentRangeStart w:id="11"/>
        </w:sdtContent>
      </w:sdt>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soundproofed</w:t>
      </w:r>
      <w:commentRangeEnd w:id="11"/>
      <w:r>
        <w:commentReference w:id="11"/>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hard-to-find haven with a hidden exit, a built-in darkroom for developing compromising photos, and a secret compartment for hiding sensitive evidence, all inherited from your mentor.</w:t>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3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Example (Item):</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A standard "License" might be a simple lam</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inated card. With synergy, your Private Investigator's License is a hard-earned credential that carries weight. Its reputation gets you past police tape, makes reluctant witnesses talk, and tells the city's power players that you're a serious professional.</w:t>
      </w:r>
      <w:r>
        <w:rPr>
          <w:rFonts w:ascii="Asana Math" w:hAnsi="Asana Math" w:eastAsia="Asana Math" w:cs="Asana Math"/>
          <w:b w:val="0"/>
          <w:i w:val="0"/>
          <w:smallCaps w:val="0"/>
          <w:strike w:val="0"/>
          <w:color w:val="000000"/>
          <w:sz w:val="24"/>
          <w:szCs w:val="24"/>
          <w:u w:val="none"/>
          <w:shd w:val="clear" w:color="auto" w:fill="auto"/>
          <w:vertAlign w:val="baseline"/>
        </w:rPr>
      </w:r>
    </w:p>
    <w:p>
      <w:pPr>
        <w:pStyle w:val="738"/>
        <w:pBdr/>
        <w:spacing w:after="280" w:before="280"/>
        <w:ind/>
        <w:rPr/>
      </w:pPr>
      <w:r/>
      <w:bookmarkStart w:id="34" w:name="_heading=h.f45zuvnzd483"/>
      <w:r/>
      <w:bookmarkEnd w:id="34"/>
      <w:r>
        <w:rPr>
          <w:rtl w:val="0"/>
        </w:rPr>
        <w:t xml:space="preserve">3. Tiered Backgrounds</w:t>
      </w:r>
      <w:r/>
    </w:p>
    <w:p>
      <w:pPr>
        <w:pBdr>
          <w:top w:val="none" w:color="000000" w:sz="0" w:space="0"/>
          <w:left w:val="none" w:color="000000" w:sz="0" w:space="0"/>
          <w:bottom w:val="none" w:color="000000" w:sz="0" w:space="0"/>
          <w:right w:val="none" w:color="000000" w:sz="0" w:space="0"/>
        </w:pBdr>
        <w:spacing w:after="280" w:before="280"/>
        <w:ind w:right="0" w:firstLine="0" w:left="0"/>
        <w:rPr/>
      </w:pPr>
      <w:r>
        <w:rPr>
          <w:rtl w:val="0"/>
        </w:rPr>
        <w:t xml:space="preserve">Some roles in Sidonia are not so rigidly defined. These classic archetypes can be entered from different walks of life and at different stages of a career. </w:t>
      </w:r>
      <w:r>
        <w:rPr>
          <w:rtl w:val="0"/>
        </w:rPr>
        <w:t xml:space="preserve">These backgrounds are "Tiered," offering multiple buy-in points at different Priority levels. Choosing a higher Priority tier doesn't just mean you're "better"—it means the scale of your story, your influence, and your problems are fundamentally different.</w:t>
      </w:r>
      <w:r/>
    </w:p>
    <w:p>
      <w:pPr>
        <w:pStyle w:val="739"/>
        <w:pBdr/>
        <w:spacing w:after="280" w:before="280"/>
        <w:ind/>
        <w:rPr/>
      </w:pPr>
      <w:r/>
      <w:bookmarkStart w:id="35" w:name="_heading=h.wdsd1kyii5e3"/>
      <w:r/>
      <w:bookmarkEnd w:id="35"/>
      <w:r>
        <w:rPr>
          <w:rtl w:val="0"/>
        </w:rPr>
        <w:t xml:space="preserve">Background: The Criminal Element</w:t>
      </w:r>
      <w:r/>
    </w:p>
    <w:p>
      <w:pPr>
        <w:pBdr/>
        <w:spacing w:after="280" w:before="280"/>
        <w:ind/>
        <w:rPr>
          <w:i/>
        </w:rPr>
      </w:pPr>
      <w:r>
        <w:rPr>
          <w:i/>
          <w:rtl w:val="0"/>
        </w:rPr>
        <w:t xml:space="preserve">"Maybe you looked at all that and said, 'to hell with it.' Smart move. There's more honesty on the wrong side of the law anyway. But don't think for a second it's any less complicated."</w:t>
      </w:r>
      <w:r>
        <w:rPr>
          <w:i/>
        </w:rPr>
      </w:r>
    </w:p>
    <w:p>
      <w:pPr>
        <w:pBdr/>
        <w:spacing w:after="280" w:before="280"/>
        <w:ind/>
        <w:rPr/>
      </w:pPr>
      <w:r>
        <w:rPr>
          <w:b/>
          <w:rtl w:val="0"/>
        </w:rPr>
        <w:t xml:space="preserve">Skill Specializations: </w:t>
      </w:r>
      <w:r>
        <w:rPr>
          <w:rtl w:val="0"/>
        </w:rPr>
        <w:t xml:space="preserve">(Choose One: Social: Intimidation, Melee: Knives, Larceny: Stealth)</w:t>
      </w:r>
      <w:r/>
    </w:p>
    <w:p>
      <w:pPr>
        <w:pBdr/>
        <w:spacing w:after="280" w:before="280"/>
        <w:ind/>
        <w:rPr/>
      </w:pPr>
      <w:r>
        <w:rPr>
          <w:b/>
          <w:rtl w:val="0"/>
        </w:rPr>
        <w:t xml:space="preserve">Resource Synergy Examples: </w:t>
      </w:r>
      <w:r>
        <w:rPr>
          <w:rtl w:val="0"/>
        </w:rPr>
        <w:t xml:space="preserve">(Contacts: Fence, Property: Stash House, Secrets: Ward Boss’s Kid has a favorite dealer, and you know who it is.)</w:t>
      </w:r>
      <w:r/>
    </w:p>
    <w:p>
      <w:pPr>
        <w:keepNext w:val="false"/>
        <w:keepLines w:val="false"/>
        <w:pageBreakBefore w:val="false"/>
        <w:widowControl w:val="true"/>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A (The Banu):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"A Banu is a king of a very small, very violent castle. They run a Ward or a neighborhood, and their power is tied to their territory. This ain't just about collecting protection money; it's a social contract. Your pipes burst? The cops sha</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king you down too hard? A rival crew moving in on your block? You go to your Banu. They're the unofficial mayor, judge, and jury. In return for your loyalty—and your cut—they keep the peace. Most take that obligation seriously; it's what separates them fro</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m common thugs. But pray you never get caught in a pissing match between your Banu and your Ward Boss. Because when two powers like that have a problem, the easiest way to solve it is to get rid of the person caught in the middle. And that'll be you, kid."</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B (The Syndicate Enforcer):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"These guys are a different beast. They don't care about turf; they care about product</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 Drugs, weapons, information... they control the supply lines. A Syndicate Enforcer isn't loyal to a neighborhood; they're loyal to the network. They're ghosts, and they're everywhere. More professional than the Banu's thugs, and a hell of a lot scarier."</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C (The Fixer):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"A Fixer is an independent contractor in the business of making problems go away. They're the </w:t>
      </w:r>
      <w:sdt>
        <w:sdtPr>
          <w15:appearance w15:val="boundingBox"/>
          <w:id w:val="1557323099"/>
          <w:showingPlcHdr w:val="true"/>
          <w:tag w:val="goog_rdk_12"/>
          <w:rPr/>
        </w:sdtPr>
        <w:sdtContent>
          <w:r>
            <w:t xml:space="preserve">    </w:t>
          </w:r>
          <w:commentRangeStart w:id="12"/>
        </w:sdtContent>
      </w:sdt>
      <w:r>
        <w:rPr>
          <w:rFonts w:ascii="Asana Math" w:hAnsi="Asana Math" w:eastAsia="Asana Math" w:cs="Asana Math"/>
          <w:b w:val="0"/>
          <w:i/>
          <w:smallCaps w:val="0"/>
          <w:strike w:val="0"/>
          <w:color w:val="000000"/>
          <w:sz w:val="24"/>
          <w:szCs w:val="24"/>
          <w:u w:val="none"/>
          <w:shd w:val="clear" w:color="auto" w:fill="auto"/>
          <w:vertAlign w:val="baseline"/>
          <w:rtl w:val="0"/>
        </w:rPr>
        <w:t xml:space="preserve">middlemen</w:t>
      </w:r>
      <w:commentRangeEnd w:id="12"/>
      <w:r>
        <w:commentReference w:id="12"/>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 the brokers, the ones who know everybody. Their power is their neutrality... or at least, the illusion of it. Everyone knows they have their favorite patrons, but they're useful enough that most people are willing to pretend they don't."</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E(The Street-Level):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This is where everyone starts. You're a Gaki, a street kid who knows how to survive. Or you're a Corner Boy in a local gang, holding down a piece of turf. You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want to move up? You become a Bully Boy, the hired muscle who hangs out at the right bars, hoping a Syndicate Enforcer notices you're good at violence and decides to give you a shot. It's a ladder, kid. A bloody, rickety ladder, but a ladder all the same."</w:t>
      </w:r>
      <w:r>
        <w:rPr>
          <w:rFonts w:ascii="Asana Math" w:hAnsi="Asana Math" w:eastAsia="Asana Math" w:cs="Asana Math"/>
          <w:b w:val="0"/>
          <w:i/>
          <w:smallCaps w:val="0"/>
          <w:strike w:val="0"/>
          <w:color w:val="000000"/>
          <w:sz w:val="24"/>
          <w:szCs w:val="24"/>
          <w:u w:val="none"/>
          <w:shd w:val="clear" w:color="auto" w:fill="auto"/>
          <w:vertAlign w:val="baseline"/>
        </w:rPr>
      </w:r>
    </w:p>
    <w:p>
      <w:pPr>
        <w:pBdr/>
        <w:spacing w:after="280" w:before="280"/>
        <w:ind/>
        <w:rPr/>
      </w:pPr>
      <w:r>
        <w:rPr>
          <w:rtl w:val="0"/>
        </w:rPr>
        <w:t xml:space="preserve"> </w:t>
      </w:r>
      <w:r/>
    </w:p>
    <w:p>
      <w:pPr>
        <w:pStyle w:val="739"/>
        <w:pBdr/>
        <w:spacing w:after="280" w:before="280"/>
        <w:ind/>
        <w:rPr/>
      </w:pPr>
      <w:r/>
      <w:bookmarkStart w:id="36" w:name="_heading=h.y3vfe3fzv96m"/>
      <w:r/>
      <w:bookmarkEnd w:id="36"/>
      <w:r>
        <w:rPr>
          <w:rtl w:val="0"/>
        </w:rPr>
        <w:t xml:space="preserve">Background: The Entertainer</w:t>
      </w:r>
      <w:r/>
    </w:p>
    <w:p>
      <w:pPr>
        <w:pBdr/>
        <w:spacing w:after="280" w:before="280"/>
        <w:ind/>
        <w:rPr>
          <w:i/>
        </w:rPr>
      </w:pPr>
      <w:r>
        <w:rPr>
          <w:i/>
          <w:rtl w:val="0"/>
        </w:rPr>
        <w:t xml:space="preserve">"You think this city's all grit and shadows? </w:t>
      </w:r>
      <w:r>
        <w:rPr>
          <w:i/>
          <w:rtl w:val="0"/>
        </w:rPr>
        <w:t xml:space="preserve">Kid, people are desperate for a distraction, and if you're the one selling it, that's a special kind of power. But fame in Sidonia is a tricky beast. Depending on how big your stage is, you're either a god, a local hero, or just another voice in the crowd.</w:t>
      </w:r>
      <w:r>
        <w:rPr>
          <w:i/>
        </w:rPr>
      </w:r>
    </w:p>
    <w:p>
      <w:pPr>
        <w:pBdr/>
        <w:spacing w:after="280" w:before="280"/>
        <w:ind/>
        <w:rPr/>
      </w:pPr>
      <w:r>
        <w:rPr>
          <w:b/>
          <w:rtl w:val="0"/>
        </w:rPr>
        <w:t xml:space="preserve">Skill Specialization: </w:t>
      </w:r>
      <w:r>
        <w:rPr>
          <w:rtl w:val="0"/>
        </w:rPr>
        <w:t xml:space="preserve">(</w:t>
      </w:r>
      <w:r>
        <w:rPr>
          <w:b/>
          <w:rtl w:val="0"/>
        </w:rPr>
        <w:t xml:space="preserve">Choose One:</w:t>
      </w:r>
      <w:r>
        <w:rPr>
          <w:rtl w:val="0"/>
        </w:rPr>
        <w:t xml:space="preserve"> Social: Persuasion, Alertness: Detect Lie, Social Performance (Or choose one related to chosen artistic expression))</w:t>
      </w:r>
      <w:r/>
    </w:p>
    <w:p>
      <w:pPr>
        <w:pBdr/>
        <w:spacing w:after="280" w:before="280"/>
        <w:ind/>
        <w:rPr>
          <w:shd w:val="clear" w:color="auto" w:fill="auto"/>
        </w:rPr>
      </w:pPr>
      <w:r>
        <w:rPr>
          <w:b/>
          <w:rtl w:val="0"/>
        </w:rPr>
        <w:t xml:space="preserve">Resource Synergy Examples:</w:t>
      </w:r>
      <w:r>
        <w:rPr>
          <w:rtl w:val="0"/>
        </w:rPr>
        <w:t xml:space="preserve"> (Contact: Talent Agent, Property: Furnished Artist Studio, Equipment: Licensed Performer)</w:t>
      </w:r>
      <w:r>
        <w:rPr>
          <w:rtl w:val="0"/>
        </w:rPr>
      </w:r>
      <w:r>
        <w:rPr>
          <w:shd w:val="clear" w:color="auto" w:fill="auto"/>
        </w:rPr>
      </w:r>
    </w:p>
    <w:p>
      <w:pPr>
        <w:keepNext w:val="false"/>
        <w:keepLines w:val="false"/>
        <w:pageBreakBefore w:val="false"/>
        <w:widowControl w:val="tru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A (Icon / Movie Star):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"This is a new kind of power, something that didn't exist a generation ago. Thanks to the film reels, your face is known from the Southern slums to the Northern spires. You're an Icon, like Dita was in her prime. You're a shared dream in a city</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 of nightmares. But that fame is a leash. The Ministry of Information watches every frame you shoot, and you only exist because you've learned not to bite the hand that allows you to feed. You're not just an actor; you're high-value, city-wide propaganda."</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B (District Legend):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"You're not on the silver screen, but in your District, you're a household name. Maybe you're the charismatic leader of a rebel faction in the West, a feared Banu in the South, or a c</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elebrated philosopher in the North. You're the local legend everyone tells stories about. Your power is immense, but it stops hard at the district line. You're a king in your own little kingdom, but step outside, and you're just another face in the crowd."</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C (Performer):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"You work the Wards. You're a singer whose voice can make a jaded Sentinel weep, a stage actor in a rundown th</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eater, a musician playing in smoky back-alley clubs. You're not famous, you're known. People in your Ward know your name, buy you drinks, and feel a connection to you. Your power is intimate, a real bond with a community that sees you as one of their own."</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D (Arena Champion / Local Artist):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"Your stage is the neighborhood. Maybe you're the undefeated champion of a brutal</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 fighting pit, a master artist who designs the clothes everyone wants to wear, or the genius who brews the best damn moonshine in five blocks. Your fame is hyperlocal, built on raw talent and reputation. You're a big fish in a very small, very murky pond."</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E (Writer):</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 "You're at the bottom of the food chain, kid. You're a poet, a novelist, a pamphleteer. You bleed your soul onto the page for a handful of people who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get it. Your power isn't influence; it's impact. You're not changing the city, but you might just change the life of the one person who reads your work in a dimly lit room and feels a little less alone. It won't pay the rent, but sometimes, that's enough."</w:t>
      </w:r>
      <w:r>
        <w:rPr>
          <w:rFonts w:ascii="Asana Math" w:hAnsi="Asana Math" w:eastAsia="Asana Math" w:cs="Asana Math"/>
          <w:b w:val="0"/>
          <w:i/>
          <w:smallCaps w:val="0"/>
          <w:strike w:val="0"/>
          <w:color w:val="000000"/>
          <w:sz w:val="24"/>
          <w:szCs w:val="24"/>
          <w:u w:val="none"/>
          <w:shd w:val="clear" w:color="auto" w:fill="auto"/>
          <w:vertAlign w:val="baseline"/>
        </w:rPr>
      </w:r>
    </w:p>
    <w:p>
      <w:pPr>
        <w:pBdr/>
        <w:spacing w:after="280" w:before="280"/>
        <w:ind/>
        <w:rPr/>
      </w:pPr>
      <w:r>
        <w:rPr>
          <w:rtl w:val="0"/>
        </w:rPr>
        <w:t xml:space="preserve"> </w:t>
      </w:r>
      <w:r/>
    </w:p>
    <w:p>
      <w:pPr>
        <w:pStyle w:val="739"/>
        <w:pBdr/>
        <w:spacing w:after="280" w:before="280"/>
        <w:ind/>
        <w:rPr/>
      </w:pPr>
      <w:r/>
      <w:bookmarkStart w:id="37" w:name="_heading=h.bl9fyhspsjx8"/>
      <w:r/>
      <w:bookmarkEnd w:id="37"/>
      <w:r>
        <w:rPr>
          <w:rtl w:val="0"/>
        </w:rPr>
        <w:t xml:space="preserve">Background: The Legal System</w:t>
      </w:r>
      <w:r/>
    </w:p>
    <w:p>
      <w:pPr>
        <w:pBdr/>
        <w:spacing w:after="280" w:before="280"/>
        <w:ind/>
        <w:rPr>
          <w:i/>
        </w:rPr>
      </w:pPr>
      <w:r>
        <w:rPr>
          <w:i/>
          <w:rtl w:val="0"/>
        </w:rPr>
        <w:t xml:space="preserve">"You think the Law is abou</w:t>
      </w:r>
      <w:r>
        <w:rPr>
          <w:i/>
          <w:rtl w:val="0"/>
        </w:rPr>
        <w:t xml:space="preserve">t justice? Kid, that's adorable. In Sidonia, the law is about contracts, and contracts are about loopholes. Justice is just a commodity, and these are the merchants who sell it by the hour. If you want to play in this sandbox, you better know the players."</w:t>
      </w:r>
      <w:r>
        <w:rPr>
          <w:i/>
        </w:rP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Academics: Criminal Law, Social: Debate, Bureaucracy: Contract Law)</w:t>
      </w:r>
      <w:r/>
    </w:p>
    <w:p>
      <w:pPr>
        <w:pBdr/>
        <w:spacing w:after="280" w:before="280"/>
        <w:ind/>
        <w:rPr>
          <w:shd w:val="clear" w:color="auto" w:fill="auto"/>
        </w:rPr>
      </w:pPr>
      <w:r>
        <w:rPr>
          <w:b/>
          <w:rtl w:val="0"/>
        </w:rPr>
        <w:t xml:space="preserve">Resource Synergy Examples:</w:t>
      </w:r>
      <w:r>
        <w:rPr>
          <w:rtl w:val="0"/>
        </w:rPr>
        <w:t xml:space="preserve"> (Contacts: District Judge, Equipment: Law License, Employee: Investigator.)</w:t>
      </w:r>
      <w:r>
        <w:rPr>
          <w:rtl w:val="0"/>
        </w:rPr>
      </w:r>
      <w:r>
        <w:rPr>
          <w:shd w:val="clear" w:color="auto" w:fill="auto"/>
        </w:rPr>
      </w:r>
    </w:p>
    <w:p>
      <w:pPr>
        <w:keepNext w:val="false"/>
        <w:keepLines w:val="false"/>
        <w:pageBreakBefore w:val="false"/>
        <w:widowControl w:val="tru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8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A (Judge):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"At the top of the food chain, you've got the city Judges. They're politically appointed, which is a nice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way of saying they were bought and paid for long before they ever put on the robes. Their job isn't to find the truth; it's to sign off on whatever deal was already made in a back room somewhere. They don't wield power; they're a symbol of someone else's."</w:t>
      </w:r>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B (Arbitrator):</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"When talking fails, you go to an Arbitrator. This is where the decisions get real. They're a private judge, a hired gun with a gavel. They listen to both </w:t>
      </w:r>
      <w:sdt>
        <w:sdtPr>
          <w15:appearance w15:val="boundingBox"/>
          <w:id w:val="1442059313"/>
          <w:showingPlcHdr w:val="true"/>
          <w:tag w:val="goog_rdk_13"/>
          <w:rPr/>
        </w:sdtPr>
        <w:sdtContent>
          <w:r>
            <w:t xml:space="preserve">    </w:t>
          </w:r>
          <w:commentRangeStart w:id="13"/>
        </w:sdtContent>
      </w:sdt>
      <w:r>
        <w:rPr>
          <w:rFonts w:ascii="Asana Math" w:hAnsi="Asana Math" w:eastAsia="Asana Math" w:cs="Asana Math"/>
          <w:b w:val="0"/>
          <w:i/>
          <w:smallCaps w:val="0"/>
          <w:strike w:val="0"/>
          <w:color w:val="000000"/>
          <w:sz w:val="24"/>
          <w:szCs w:val="24"/>
          <w:u w:val="none"/>
          <w:shd w:val="clear" w:color="auto" w:fill="auto"/>
          <w:vertAlign w:val="baseline"/>
          <w:rtl w:val="0"/>
        </w:rPr>
        <w:t xml:space="preserve">sides</w:t>
      </w:r>
      <w:commentRangeEnd w:id="13"/>
      <w:r>
        <w:commentReference w:id="13"/>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 and then they lay down the law. Their decision is binding. More often than not, they're just deciding which powerful patron they're more afraid of upsetting."</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C (Mediator):</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"This is the first stop for most disputes. A Mediator is a professional peacemaker, a neutral third party who tries to get two people to stop arguin</w:t>
      </w:r>
      <w:sdt>
        <w:sdtPr>
          <w15:appearance w15:val="boundingBox"/>
          <w:id w:val="1777980064"/>
          <w:showingPlcHdr w:val="true"/>
          <w:tag w:val="goog_rdk_14"/>
          <w:rPr/>
        </w:sdtPr>
        <w:sdtContent>
          <w:r>
            <w:t xml:space="preserve">    </w:t>
          </w:r>
          <w:commentRangeStart w:id="14"/>
        </w:sdtContent>
      </w:sdt>
      <w:r>
        <w:rPr>
          <w:rFonts w:ascii="Asana Math" w:hAnsi="Asana Math" w:eastAsia="Asana Math" w:cs="Asana Math"/>
          <w:b w:val="0"/>
          <w:i/>
          <w:smallCaps w:val="0"/>
          <w:strike w:val="0"/>
          <w:color w:val="000000"/>
          <w:sz w:val="24"/>
          <w:szCs w:val="24"/>
          <w:u w:val="none"/>
          <w:shd w:val="clear" w:color="auto" w:fill="auto"/>
          <w:vertAlign w:val="baseline"/>
          <w:rtl w:val="0"/>
        </w:rPr>
        <w:t xml:space="preserve">g</w:t>
      </w:r>
      <w:commentRangeEnd w:id="14"/>
      <w:r>
        <w:commentReference w:id="14"/>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 long enough to sign a piece of paper so they can avoid the real courts. It's a noble idea, which is why it so rarely works."</w:t>
      </w:r>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Asana Math" w:hAnsi="Asana Math" w:eastAsia="Asana Math" w:cs="Asana Math"/>
          <w:b w:val="0"/>
          <w:i/>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D (Assessor):</w:t>
      </w:r>
      <w:r>
        <w:rPr>
          <w:rFonts w:ascii="Asana Math" w:hAnsi="Asana Math" w:eastAsia="Asana Math" w:cs="Asana Math"/>
          <w:b w:val="0"/>
          <w:i w:val="0"/>
          <w:smallCaps w:val="0"/>
          <w:strike w:val="0"/>
          <w:color w:val="000000"/>
          <w:sz w:val="24"/>
          <w:szCs w:val="24"/>
          <w:u w:val="none"/>
          <w:shd w:val="clear" w:color="auto" w:fill="auto"/>
          <w:vertAlign w:val="baseline"/>
          <w:rtl w:val="0"/>
        </w:rPr>
        <w:t xml:space="preserve">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"When a crime happens, the first question isn't 'who did it?' It's 'how much is it worth?' That's where these ghouls come in. The Damage Assessors are accountants with a morbid streak, putting a price tag on e</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verything from a broken window to a broken life. The Arcane Assessors? They're the weird ones who have to figure out the property value of a curse or how much a rogue fire spell costs in damages. They're the city's official bean counters for human misery."</w:t>
      </w:r>
      <w:r>
        <w:rPr>
          <w:rFonts w:ascii="Asana Math" w:hAnsi="Asana Math" w:eastAsia="Asana Math" w:cs="Asana Math"/>
          <w:b w:val="0"/>
          <w:i/>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280" w:before="0" w:line="240" w:lineRule="auto"/>
        <w:ind w:right="0" w:hanging="360" w:left="720"/>
        <w:jc w:val="left"/>
        <w:rPr>
          <w:rFonts w:ascii="Asana Math" w:hAnsi="Asana Math" w:eastAsia="Asana Math" w:cs="Asana Math"/>
          <w:b w:val="0"/>
          <w:i w:val="0"/>
          <w:smallCaps w:val="0"/>
          <w:strike w:val="0"/>
          <w:color w:val="000000"/>
          <w:sz w:val="24"/>
          <w:szCs w:val="24"/>
          <w:u w:val="none"/>
          <w:shd w:val="clear" w:color="auto" w:fill="auto"/>
          <w:vertAlign w:val="baseline"/>
        </w:rPr>
      </w:pPr>
      <w:r>
        <w:rPr>
          <w:rFonts w:ascii="Asana Math" w:hAnsi="Asana Math" w:eastAsia="Asana Math" w:cs="Asana Math"/>
          <w:b/>
          <w:i w:val="0"/>
          <w:smallCaps w:val="0"/>
          <w:strike w:val="0"/>
          <w:color w:val="000000"/>
          <w:sz w:val="24"/>
          <w:szCs w:val="24"/>
          <w:u w:val="none"/>
          <w:shd w:val="clear" w:color="auto" w:fill="auto"/>
          <w:vertAlign w:val="baseline"/>
          <w:rtl w:val="0"/>
        </w:rPr>
        <w:t xml:space="preserve">Priority E (Contract Lawyer):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"This is where it all begins. Every deal, every promise, every threat in </w:t>
      </w:r>
      <w:r>
        <w:rPr>
          <w:rFonts w:ascii="Asana Math" w:hAnsi="Asana Math" w:eastAsia="Asana Math" w:cs="Asana Math"/>
          <w:b w:val="0"/>
          <w:i/>
          <w:smallCaps w:val="0"/>
          <w:strike w:val="0"/>
          <w:color w:val="000000"/>
          <w:sz w:val="24"/>
          <w:szCs w:val="24"/>
          <w:u w:val="none"/>
          <w:shd w:val="clear" w:color="auto" w:fill="auto"/>
          <w:vertAlign w:val="baseline"/>
          <w:rtl w:val="0"/>
        </w:rPr>
        <w:t xml:space="preserve">this city is written down on paper somewhere, and these are the guys who write it. They're masters of the fine print, the little clauses that can make you a king or leave you with nothing. They're the architects of the chains that bind this city together."</w:t>
      </w:r>
      <w:r>
        <w:rPr>
          <w:rtl w:val="0"/>
        </w:rPr>
      </w:r>
      <w:r>
        <w:rPr>
          <w:rFonts w:ascii="Asana Math" w:hAnsi="Asana Math" w:eastAsia="Asana Math" w:cs="Asana Math"/>
          <w:b w:val="0"/>
          <w:i w:val="0"/>
          <w:smallCaps w:val="0"/>
          <w:strike w:val="0"/>
          <w:color w:val="000000"/>
          <w:sz w:val="24"/>
          <w:szCs w:val="24"/>
          <w:u w:val="none"/>
          <w:shd w:val="clear" w:color="auto" w:fill="auto"/>
          <w:vertAlign w:val="baseline"/>
        </w:rPr>
      </w:r>
    </w:p>
    <w:p>
      <w:pPr>
        <w:pBdr/>
        <w:spacing w:after="280" w:before="280"/>
        <w:ind/>
        <w:rPr/>
      </w:pPr>
      <w:r>
        <w:rPr>
          <w:rtl w:val="0"/>
        </w:rPr>
      </w:r>
      <w:r/>
    </w:p>
    <w:p>
      <w:pPr>
        <w:pStyle w:val="739"/>
        <w:pBdr/>
        <w:spacing w:after="280" w:before="280"/>
        <w:ind/>
        <w:rPr/>
      </w:pPr>
      <w:r/>
      <w:bookmarkStart w:id="38" w:name="_heading=h.j0wfjsh6da1o"/>
      <w:r/>
      <w:bookmarkEnd w:id="38"/>
      <w:r>
        <w:rPr>
          <w:rtl w:val="0"/>
        </w:rPr>
        <w:t xml:space="preserve">The Private Detective</w:t>
      </w:r>
      <w:r/>
    </w:p>
    <w:p>
      <w:pPr>
        <w:pBdr>
          <w:top w:val="none" w:color="000000" w:sz="0" w:space="0"/>
          <w:left w:val="none" w:color="000000" w:sz="0" w:space="0"/>
          <w:bottom w:val="none" w:color="000000" w:sz="0" w:space="0"/>
          <w:right w:val="none" w:color="000000" w:sz="0" w:space="0"/>
        </w:pBdr>
        <w:spacing w:after="280" w:before="280"/>
        <w:ind w:right="0" w:firstLine="0" w:left="0"/>
        <w:rPr/>
      </w:pPr>
      <w:r>
        <w:rPr>
          <w:rtl w:val="0"/>
        </w:rPr>
        <w:t xml:space="preserve">You're a professional searcher in a city that hates the light. Your power isn't a badge; it's the stubborn refusal to let a secret stay buried.</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Alertness: Investigation, Social: Interrogation, Academics: Criminal Law)</w:t>
      </w:r>
      <w:r/>
    </w:p>
    <w:p>
      <w:pPr>
        <w:pBdr/>
        <w:spacing w:after="280" w:before="280"/>
        <w:ind/>
        <w:rPr>
          <w:shd w:val="clear" w:color="auto" w:fill="auto"/>
        </w:rPr>
      </w:pPr>
      <w:r>
        <w:rPr>
          <w:b/>
          <w:rtl w:val="0"/>
        </w:rPr>
        <w:t xml:space="preserve">Resource Synergy Examples:</w:t>
      </w:r>
      <w:r>
        <w:rPr>
          <w:rtl w:val="0"/>
        </w:rPr>
        <w:t xml:space="preserve"> (Contacts: Police Captain, Equipment: Detective License, Property: Detective Office)</w:t>
      </w:r>
      <w:r>
        <w:rPr>
          <w:rtl w:val="0"/>
        </w:rPr>
      </w:r>
      <w:r>
        <w:rPr>
          <w:shd w:val="clear" w:color="auto" w:fill="auto"/>
        </w:rPr>
      </w:r>
    </w:p>
    <w:p>
      <w:pPr>
        <w:pBdr>
          <w:top w:val="none" w:color="000000" w:sz="0" w:space="0"/>
          <w:left w:val="none" w:color="000000" w:sz="0" w:space="0"/>
          <w:bottom w:val="none" w:color="000000" w:sz="0" w:space="0"/>
          <w:right w:val="none" w:color="000000" w:sz="0" w:space="0"/>
        </w:pBdr>
        <w:spacing w:after="280" w:before="280"/>
        <w:ind w:right="0" w:firstLine="0" w:left="709"/>
        <w:rPr/>
      </w:pPr>
      <w:r>
        <w:rPr>
          <w:rtl w:val="0"/>
        </w:rPr>
      </w:r>
      <w:r/>
    </w:p>
    <w:tbl>
      <w:tblPr>
        <w:tblStyle w:val="949"/>
        <w:tblW w:w="35886" w:type="dxa"/>
        <w:tblBorders/>
        <w:tblLayout w:type="fixed"/>
        <w:tblLook w:val="01E0" w:firstRow="1" w:lastRow="1" w:firstColumn="1" w:lastColumn="1" w:noHBand="0" w:noVBand="0"/>
      </w:tblPr>
      <w:tblGrid>
        <w:gridCol w:w="813"/>
        <w:gridCol w:w="2046"/>
        <w:gridCol w:w="33027"/>
        <w:tblGridChange w:id="8">
          <w:tblGrid>
            <w:gridCol w:w="813"/>
            <w:gridCol w:w="2046"/>
            <w:gridCol w:w="33027"/>
          </w:tblGrid>
        </w:tblGridChange>
      </w:tblGrid>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Priority</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Title</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Detective's Take</w:t>
            </w:r>
            <w:r>
              <w:rPr>
                <w:rFonts w:ascii="Asana Math" w:hAnsi="Asana Math" w:eastAsia="Asana Math" w:cs="Asana Math"/>
                <w:b/>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A</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Master Sleuth</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"You're not just a PI; you're a legend. You work the high</w:t>
            </w:r>
            <w:r>
              <w:rPr>
                <w:rFonts w:ascii="Asana Math" w:hAnsi="Asana Math" w:eastAsia="Asana Math" w:cs="Asana Math"/>
                <w:b w:val="0"/>
                <w:i/>
                <w:sz w:val="24"/>
                <w:szCs w:val="24"/>
                <w:rtl w:val="0"/>
              </w:rPr>
              <w:t xml:space="preserve">-stakes cases that the White Wardens can't touch and the cops won't. When a Syndicate boss's daughter goes missing or a Sorcerer's ritual goes wrong, they don't call the authorities. They call you. Your fee is astronomical, and your enemies are city-wide."</w:t>
            </w:r>
            <w:r>
              <w:rPr>
                <w:rFonts w:ascii="Asana Math" w:hAnsi="Asana Math" w:eastAsia="Asana Math" w:cs="Asana Math"/>
                <w:b w:val="0"/>
                <w:i/>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C</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Private Investigator</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"This is the classic gumshoe. You work out o</w:t>
            </w:r>
            <w:r>
              <w:rPr>
                <w:rFonts w:ascii="Asana Math" w:hAnsi="Asana Math" w:eastAsia="Asana Math" w:cs="Asana Math"/>
                <w:b w:val="0"/>
                <w:i/>
                <w:sz w:val="24"/>
                <w:szCs w:val="24"/>
                <w:rtl w:val="0"/>
              </w:rPr>
              <w:t xml:space="preserve">f a dusty office in a forgotten ward, taking cases the cops have already closed. Cheating spouses, missing persons, blackmail. You know the alleys, you know the informants, and you know how to take a punch. It's a thankless job, but it's a living. Barely."</w:t>
            </w:r>
            <w:r>
              <w:rPr>
                <w:rFonts w:ascii="Asana Math" w:hAnsi="Asana Math" w:eastAsia="Asana Math" w:cs="Asana Math"/>
                <w:b w:val="0"/>
                <w:i/>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E</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Inquirer</w:t>
            </w:r>
            <w:r>
              <w:rPr>
                <w:rFonts w:ascii="Asana Math" w:hAnsi="Asana Math" w:eastAsia="Asana Math" w:cs="Asana Math"/>
                <w:b/>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"You're just starting out. Maybe you're a washed-up cop, a disgraced journalist, or j</w:t>
            </w:r>
            <w:r>
              <w:rPr>
                <w:rFonts w:ascii="Asana Math" w:hAnsi="Asana Math" w:eastAsia="Asana Math" w:cs="Asana Math"/>
                <w:b w:val="0"/>
                <w:i/>
                <w:sz w:val="24"/>
                <w:szCs w:val="24"/>
                <w:rtl w:val="0"/>
              </w:rPr>
              <w:t xml:space="preserve">ust someone with a knack for asking the wrong questions. You have no office, no reputation, and no fancy clients. You work out of diners and back booths, chasing small-time mysteries for chump change, hoping to catch the one case that will make your name."</w:t>
            </w:r>
            <w:r>
              <w:rPr>
                <w:rFonts w:ascii="Asana Math" w:hAnsi="Asana Math" w:eastAsia="Asana Math" w:cs="Asana Math"/>
                <w:b w:val="0"/>
                <w:i/>
                <w:sz w:val="24"/>
                <w:szCs w:val="24"/>
              </w:rPr>
            </w:r>
          </w:p>
        </w:tc>
      </w:tr>
    </w:tbl>
    <w:p>
      <w:pPr>
        <w:pStyle w:val="739"/>
        <w:pBdr/>
        <w:spacing w:after="280" w:before="280"/>
        <w:ind/>
        <w:rPr/>
      </w:pPr>
      <w:r/>
      <w:bookmarkStart w:id="39" w:name="_heading=h.1zg5cjrosu13"/>
      <w:r/>
      <w:bookmarkEnd w:id="39"/>
      <w:r>
        <w:rPr>
          <w:rtl w:val="0"/>
        </w:rPr>
        <w:t xml:space="preserve">The Femme Fatale</w:t>
      </w:r>
      <w:r/>
    </w:p>
    <w:p>
      <w:pPr>
        <w:pBdr>
          <w:top w:val="none" w:color="000000" w:sz="0" w:space="0"/>
          <w:left w:val="none" w:color="000000" w:sz="0" w:space="0"/>
          <w:bottom w:val="none" w:color="000000" w:sz="0" w:space="0"/>
          <w:right w:val="none" w:color="000000" w:sz="0" w:space="0"/>
        </w:pBdr>
        <w:spacing w:after="280" w:before="280"/>
        <w:ind w:right="0" w:firstLine="0" w:left="0"/>
        <w:rPr/>
      </w:pPr>
      <w:r>
        <w:rPr>
          <w:rtl w:val="0"/>
        </w:rPr>
        <w:t xml:space="preserve">It’s not about seduction; it's about savvy. Everyone sees a pretty face and makes assumptions. You’ve </w:t>
      </w:r>
      <w:sdt>
        <w:sdtPr>
          <w15:appearance w15:val="boundingBox"/>
          <w:id w:val="-83495235"/>
          <w:showingPlcHdr w:val="true"/>
          <w:tag w:val="goog_rdk_15"/>
          <w:rPr/>
        </w:sdtPr>
        <w:sdtContent>
          <w:r>
            <w:t xml:space="preserve">    </w:t>
          </w:r>
          <w:commentRangeStart w:id="15"/>
        </w:sdtContent>
      </w:sdt>
      <w:r>
        <w:rPr>
          <w:rtl w:val="0"/>
        </w:rPr>
        <w:t xml:space="preserve">learned</w:t>
      </w:r>
      <w:commentRangeEnd w:id="15"/>
      <w:r>
        <w:commentReference w:id="15"/>
      </w:r>
      <w:r>
        <w:rPr>
          <w:rtl w:val="0"/>
        </w:rPr>
        <w:t xml:space="preserve"> that those assumptions are the best weapon you'll ever have.</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Social: Persuasion, Social: Deception, Academics:  Appraisal)</w:t>
      </w:r>
      <w:r/>
    </w:p>
    <w:p>
      <w:pPr>
        <w:pBdr/>
        <w:spacing w:after="280" w:before="280"/>
        <w:ind/>
        <w:rPr>
          <w:shd w:val="clear" w:color="auto" w:fill="auto"/>
        </w:rPr>
      </w:pPr>
      <w:r>
        <w:rPr>
          <w:b/>
          <w:rtl w:val="0"/>
        </w:rPr>
        <w:t xml:space="preserve">Resource Synergy Examples:</w:t>
      </w:r>
      <w:r>
        <w:rPr>
          <w:rtl w:val="0"/>
        </w:rPr>
        <w:t xml:space="preserve"> (Contacts: Syndicate Enforcer, Equipment: Palm Pistol, Property: Second Identity.)</w:t>
      </w:r>
      <w:r>
        <w:rPr>
          <w:rtl w:val="0"/>
        </w:rPr>
      </w:r>
      <w:r>
        <w:rPr>
          <w:shd w:val="clear" w:color="auto" w:fill="auto"/>
        </w:rPr>
      </w:r>
    </w:p>
    <w:p>
      <w:pPr>
        <w:pBdr>
          <w:top w:val="none" w:color="000000" w:sz="0" w:space="0"/>
          <w:left w:val="none" w:color="000000" w:sz="0" w:space="0"/>
          <w:bottom w:val="none" w:color="000000" w:sz="0" w:space="0"/>
          <w:right w:val="none" w:color="000000" w:sz="0" w:space="0"/>
        </w:pBdr>
        <w:spacing w:after="280" w:before="280"/>
        <w:ind w:right="0" w:firstLine="0" w:left="709"/>
        <w:rPr/>
      </w:pPr>
      <w:r>
        <w:rPr>
          <w:rtl w:val="0"/>
        </w:rPr>
      </w:r>
      <w:r/>
    </w:p>
    <w:tbl>
      <w:tblPr>
        <w:tblStyle w:val="950"/>
        <w:tblW w:w="35363" w:type="dxa"/>
        <w:tblBorders/>
        <w:tblLayout w:type="fixed"/>
        <w:tblLook w:val="01E0" w:firstRow="1" w:lastRow="1" w:firstColumn="1" w:lastColumn="1" w:noHBand="0" w:noVBand="0"/>
      </w:tblPr>
      <w:tblGrid>
        <w:gridCol w:w="813"/>
        <w:gridCol w:w="1727"/>
        <w:gridCol w:w="32823"/>
        <w:tblGridChange w:id="9">
          <w:tblGrid>
            <w:gridCol w:w="813"/>
            <w:gridCol w:w="1727"/>
            <w:gridCol w:w="32823"/>
          </w:tblGrid>
        </w:tblGridChange>
      </w:tblGrid>
      <w:tr>
        <w:trPr>
          <w:cantSplit w:val="false"/>
        </w:trPr>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Priority</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Title</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Detective's Take</w:t>
            </w:r>
            <w:r>
              <w:rPr>
                <w:rFonts w:ascii="Asana Math" w:hAnsi="Asana Math" w:eastAsia="Asana Math" w:cs="Asana Math"/>
                <w:b/>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A</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The Mastermind</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 move in the highest circles of power, a</w:t>
            </w:r>
            <w:r>
              <w:rPr>
                <w:rFonts w:ascii="Asana Math" w:hAnsi="Asana Math" w:eastAsia="Asana Math" w:cs="Asana Math"/>
                <w:b w:val="0"/>
                <w:i/>
                <w:sz w:val="24"/>
                <w:szCs w:val="24"/>
                <w:rtl w:val="0"/>
              </w:rPr>
              <w:t xml:space="preserve"> welcome guest at every gala and every backroom deal. You don't just manipulate individuals; you play corporations, political factions, and entire districts against each other for your own gain. You are consistently underestimated, and that's how you win."</w:t>
            </w:r>
            <w:r>
              <w:rPr>
                <w:rFonts w:ascii="Asana Math" w:hAnsi="Asana Math" w:eastAsia="Asana Math" w:cs="Asana Math"/>
                <w:b w:val="0"/>
                <w:i/>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C</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The Honey-Pot</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"You're a professional o</w:t>
            </w:r>
            <w:r>
              <w:rPr>
                <w:rFonts w:ascii="Asana Math" w:hAnsi="Asana Math" w:eastAsia="Asana Math" w:cs="Asana Math"/>
                <w:b w:val="0"/>
                <w:i/>
                <w:sz w:val="24"/>
                <w:szCs w:val="24"/>
                <w:rtl w:val="0"/>
              </w:rPr>
              <w:t xml:space="preserve">perator. You work for a spy ring, a corporation, or a powerful Banu, using your charm and wit as a weapon. Your job is to get close, to learn secrets, and to exploit weaknesses. You're a ghost in the social scene, a beautiful face with a dangerous agenda."</w:t>
            </w:r>
            <w:r>
              <w:rPr>
                <w:rFonts w:ascii="Asana Math" w:hAnsi="Asana Math" w:eastAsia="Asana Math" w:cs="Asana Math"/>
                <w:b w:val="0"/>
                <w:i/>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E</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The Survivor</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"You're no one's pawn. You've learned from the ground up that your appearance is a </w:t>
            </w:r>
            <w:r>
              <w:rPr>
                <w:rFonts w:ascii="Asana Math" w:hAnsi="Asana Math" w:eastAsia="Asana Math" w:cs="Asana Math"/>
                <w:b w:val="0"/>
                <w:i/>
                <w:sz w:val="24"/>
                <w:szCs w:val="24"/>
                <w:rtl w:val="0"/>
              </w:rPr>
              <w:t xml:space="preserve">shield. On the streets, people either dismiss you, desire you, or ignore you—and you've learned to use every one of those reactions to survive. You play the part people expect, long enough to get what you need and disappear before they know what hit them."</w:t>
            </w:r>
            <w:r>
              <w:rPr>
                <w:rFonts w:ascii="Asana Math" w:hAnsi="Asana Math" w:eastAsia="Asana Math" w:cs="Asana Math"/>
                <w:b w:val="0"/>
                <w:i/>
                <w:sz w:val="24"/>
                <w:szCs w:val="24"/>
              </w:rPr>
            </w:r>
          </w:p>
        </w:tc>
      </w:tr>
    </w:tbl>
    <w:p>
      <w:pPr>
        <w:pStyle w:val="739"/>
        <w:pBdr/>
        <w:spacing w:after="280" w:before="280"/>
        <w:ind/>
        <w:rPr/>
      </w:pPr>
      <w:r/>
      <w:bookmarkStart w:id="40" w:name="_heading=h.8xk4qjm5l069"/>
      <w:r/>
      <w:bookmarkEnd w:id="40"/>
      <w:r>
        <w:rPr>
          <w:rtl w:val="0"/>
        </w:rPr>
        <w:t xml:space="preserve">Old Blood</w:t>
      </w:r>
      <w:r/>
    </w:p>
    <w:p>
      <w:pPr>
        <w:pBdr>
          <w:top w:val="none" w:color="000000" w:sz="0" w:space="0"/>
          <w:left w:val="none" w:color="000000" w:sz="0" w:space="0"/>
          <w:bottom w:val="none" w:color="000000" w:sz="0" w:space="0"/>
          <w:right w:val="none" w:color="000000" w:sz="0" w:space="0"/>
        </w:pBdr>
        <w:spacing w:after="280" w:before="280"/>
        <w:ind w:right="0" w:firstLine="0" w:left="0"/>
        <w:rPr/>
      </w:pPr>
      <w:r>
        <w:rPr>
          <w:rtl w:val="0"/>
        </w:rPr>
        <w:t xml:space="preserve">Your family name is older than the Republic. It’s a key, a weapon, and a cage, all in one.</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Academics: History, Social: Etiquette, Bureaucracy: Graft)</w:t>
      </w:r>
      <w:r/>
    </w:p>
    <w:p>
      <w:pPr>
        <w:pBdr/>
        <w:spacing w:after="280" w:before="280"/>
        <w:ind/>
        <w:rPr>
          <w:shd w:val="clear" w:color="auto" w:fill="auto"/>
        </w:rPr>
      </w:pPr>
      <w:r>
        <w:rPr>
          <w:b/>
          <w:rtl w:val="0"/>
        </w:rPr>
        <w:t xml:space="preserve">Resource Synergy Examples:</w:t>
      </w:r>
      <w:r>
        <w:rPr>
          <w:rtl w:val="0"/>
        </w:rPr>
        <w:t xml:space="preserve"> (Contacts: Family Fixer, Income: Trust, Property: Central Residence.)</w:t>
      </w:r>
      <w:r>
        <w:rPr>
          <w:rtl w:val="0"/>
        </w:rPr>
      </w:r>
      <w:r>
        <w:rPr>
          <w:shd w:val="clear" w:color="auto" w:fill="auto"/>
        </w:rPr>
      </w:r>
    </w:p>
    <w:p>
      <w:pPr>
        <w:pBdr>
          <w:top w:val="none" w:color="000000" w:sz="0" w:space="0"/>
          <w:left w:val="none" w:color="000000" w:sz="0" w:space="0"/>
          <w:bottom w:val="none" w:color="000000" w:sz="0" w:space="0"/>
          <w:right w:val="none" w:color="000000" w:sz="0" w:space="0"/>
        </w:pBdr>
        <w:spacing w:after="280" w:before="280"/>
        <w:ind w:right="0" w:firstLine="0" w:left="709"/>
        <w:rPr/>
      </w:pPr>
      <w:r>
        <w:rPr>
          <w:rtl w:val="0"/>
        </w:rPr>
      </w:r>
      <w:r/>
    </w:p>
    <w:tbl>
      <w:tblPr>
        <w:tblStyle w:val="951"/>
        <w:tblW w:w="43270" w:type="dxa"/>
        <w:tblBorders/>
        <w:tblLayout w:type="fixed"/>
        <w:tblLook w:val="01E0" w:firstRow="1" w:lastRow="1" w:firstColumn="1" w:lastColumn="1" w:noHBand="0" w:noVBand="0"/>
      </w:tblPr>
      <w:tblGrid>
        <w:gridCol w:w="813"/>
        <w:gridCol w:w="1720"/>
        <w:gridCol w:w="40737"/>
        <w:tblGridChange w:id="10">
          <w:tblGrid>
            <w:gridCol w:w="813"/>
            <w:gridCol w:w="1720"/>
            <w:gridCol w:w="40737"/>
          </w:tblGrid>
        </w:tblGridChange>
      </w:tblGrid>
      <w:tr>
        <w:trPr>
          <w:cantSplit w:val="false"/>
        </w:trPr>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Priority</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Title</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Detective's Take</w:t>
            </w:r>
            <w:r>
              <w:rPr>
                <w:rFonts w:ascii="Asana Math" w:hAnsi="Asana Math" w:eastAsia="Asana Math" w:cs="Asana Math"/>
                <w:b/>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A</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The Inheritor</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 last name is a skeleton key t</w:t>
            </w:r>
            <w:r>
              <w:rPr>
                <w:rFonts w:ascii="Asana Math" w:hAnsi="Asana Math" w:eastAsia="Asana Math" w:cs="Asana Math"/>
                <w:b w:val="0"/>
                <w:i/>
                <w:sz w:val="24"/>
                <w:szCs w:val="24"/>
                <w:rtl w:val="0"/>
              </w:rPr>
              <w:t xml:space="preserve">hat opens doors no one else even knows exist. It gets your calls returned by Judges and your invitations accepted by Icons. You may not control the family fortune directly, but you are the living legacy of its power, and the city never lets you forget it."</w:t>
            </w:r>
            <w:r>
              <w:rPr>
                <w:rFonts w:ascii="Asana Math" w:hAnsi="Asana Math" w:eastAsia="Asana Math" w:cs="Asana Math"/>
                <w:b w:val="0"/>
                <w:i/>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C</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The Black Sheep</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 have the name, but not the favo</w:t>
            </w:r>
            <w:r>
              <w:rPr>
                <w:rFonts w:ascii="Asana Math" w:hAnsi="Asana Math" w:eastAsia="Asana Math" w:cs="Asana Math"/>
                <w:b w:val="0"/>
                <w:i/>
                <w:sz w:val="24"/>
                <w:szCs w:val="24"/>
                <w:rtl w:val="0"/>
              </w:rPr>
              <w:t xml:space="preserve">r. Maybe you're a disappointment, a rebel, or from a lesser branch of the family. The name still opens doors, but it also comes with heavy expectations and the constant scrutiny of your relatives. You have access to power, but you are not trusted with it."</w:t>
            </w:r>
            <w:r>
              <w:rPr>
                <w:rFonts w:ascii="Asana Math" w:hAnsi="Asana Math" w:eastAsia="Asana Math" w:cs="Asana Math"/>
                <w:b w:val="0"/>
                <w:i/>
                <w:sz w:val="24"/>
                <w:szCs w:val="24"/>
              </w:rPr>
            </w:r>
          </w:p>
        </w:tc>
      </w:tr>
      <w:tr>
        <w:trPr>
          <w:cantSplit w:val="false"/>
        </w:trPr>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E</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i w:val="0"/>
                <w:sz w:val="24"/>
                <w:szCs w:val="24"/>
              </w:rPr>
            </w:pPr>
            <w:r>
              <w:rPr>
                <w:rFonts w:ascii="Asana Math" w:hAnsi="Asana Math" w:eastAsia="Asana Math" w:cs="Asana Math"/>
                <w:b/>
                <w:i w:val="0"/>
                <w:sz w:val="24"/>
                <w:szCs w:val="24"/>
                <w:rtl w:val="0"/>
              </w:rPr>
              <w:t xml:space="preserve">The Outcast</w:t>
            </w:r>
            <w:r>
              <w:rPr>
                <w:rFonts w:ascii="Asana Math" w:hAnsi="Asana Math" w:eastAsia="Asana Math" w:cs="Asana Math"/>
                <w:b/>
                <w:i w:val="0"/>
                <w:sz w:val="24"/>
                <w:szCs w:val="24"/>
              </w:rPr>
            </w:r>
          </w:p>
        </w:tc>
        <w:tc>
          <w:tcPr>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 parents were cast out, disowned. You grew up on stories of a power and prestige you've never known. Your name means nothing to those in the know, but to the uninf</w:t>
            </w:r>
            <w:r>
              <w:rPr>
                <w:rFonts w:ascii="Asana Math" w:hAnsi="Asana Math" w:eastAsia="Asana Math" w:cs="Asana Math"/>
                <w:b w:val="0"/>
                <w:i/>
                <w:sz w:val="24"/>
                <w:szCs w:val="24"/>
                <w:rtl w:val="0"/>
              </w:rPr>
              <w:t xml:space="preserve">ormed, it can still work a little magic, opening a minor door here or there. But it's a dangerous game—if your bluff is called, the consequences will be severe. Still, you inherited some of the family's know-how, a whisper of the way things 'really work'."</w:t>
            </w:r>
            <w:r>
              <w:rPr>
                <w:rFonts w:ascii="Asana Math" w:hAnsi="Asana Math" w:eastAsia="Asana Math" w:cs="Asana Math"/>
                <w:b w:val="0"/>
                <w:i/>
                <w:sz w:val="24"/>
                <w:szCs w:val="24"/>
              </w:rPr>
            </w:r>
          </w:p>
        </w:tc>
      </w:tr>
    </w:tbl>
    <w:p>
      <w:pPr>
        <w:pStyle w:val="739"/>
        <w:pBdr/>
        <w:spacing w:after="280" w:before="280"/>
        <w:ind/>
        <w:rPr/>
      </w:pPr>
      <w:r/>
      <w:bookmarkStart w:id="41" w:name="_heading=h.dnceyw20vl7y"/>
      <w:r/>
      <w:bookmarkEnd w:id="41"/>
      <w:r>
        <w:rPr>
          <w:rtl w:val="0"/>
        </w:rPr>
        <w:t xml:space="preserve">The Info Broker</w:t>
      </w:r>
      <w:r/>
    </w:p>
    <w:p>
      <w:pPr>
        <w:pBdr>
          <w:top w:val="none" w:color="000000" w:sz="0" w:space="0"/>
          <w:left w:val="none" w:color="000000" w:sz="0" w:space="0"/>
          <w:bottom w:val="none" w:color="000000" w:sz="0" w:space="0"/>
          <w:right w:val="none" w:color="000000" w:sz="0" w:space="0"/>
        </w:pBdr>
        <w:spacing w:after="280" w:before="280"/>
        <w:ind w:right="0" w:firstLine="0" w:left="0"/>
        <w:rPr/>
      </w:pPr>
      <w:r>
        <w:rPr>
          <w:rtl w:val="0"/>
        </w:rPr>
        <w:t xml:space="preserve">You're a merchant, but your product is secrets. You're a vital part of the city's ecosystem—which is a polite way of saying you're a target for everyone.</w:t>
      </w:r>
      <w:r/>
    </w:p>
    <w:p>
      <w:pPr>
        <w:pBdr/>
        <w:spacing w:after="280" w:before="280"/>
        <w:ind/>
        <w:rPr/>
      </w:pPr>
      <w:r>
        <w:rPr>
          <w:b/>
          <w:rtl w:val="0"/>
        </w:rPr>
        <w:t xml:space="preserve">Skill Specialization:</w:t>
      </w:r>
      <w:r>
        <w:rPr>
          <w:rtl w:val="0"/>
        </w:rPr>
        <w:t xml:space="preserve"> (</w:t>
      </w:r>
      <w:r>
        <w:rPr>
          <w:b/>
          <w:rtl w:val="0"/>
        </w:rPr>
        <w:t xml:space="preserve">Choose One: </w:t>
      </w:r>
      <w:r>
        <w:rPr>
          <w:rtl w:val="0"/>
        </w:rPr>
        <w:t xml:space="preserve">Social: Barter, Academics: Appraisal, Alertness: Perception)</w:t>
      </w:r>
      <w:r/>
    </w:p>
    <w:p>
      <w:pPr>
        <w:pBdr/>
        <w:spacing w:after="280" w:before="280"/>
        <w:ind/>
        <w:rPr>
          <w:shd w:val="clear" w:color="auto" w:fill="auto"/>
        </w:rPr>
      </w:pPr>
      <w:r>
        <w:rPr>
          <w:b/>
          <w:rtl w:val="0"/>
        </w:rPr>
        <w:t xml:space="preserve">Resource Synergy Examples:</w:t>
      </w:r>
      <w:r>
        <w:rPr>
          <w:rtl w:val="0"/>
        </w:rPr>
        <w:t xml:space="preserve"> (Contacts: All?, Employee: Bodyguard, Equipment:</w:t>
      </w:r>
      <w:sdt>
        <w:sdtPr>
          <w15:appearance w15:val="boundingBox"/>
          <w:id w:val="-23089456"/>
          <w:tag w:val="goog_rdk_16"/>
          <w:rPr/>
        </w:sdtPr>
        <w:sdtContent>
          <w:ins w:id="11" w:author="Gregory Gallant" w:date="2025-08-31T17:23:45Z">
            <w:r>
              <w:rPr>
                <w:rtl w:val="0"/>
              </w:rPr>
              <w:t xml:space="preserve"> </w:t>
            </w:r>
          </w:ins>
        </w:sdtContent>
      </w:sdt>
      <w:r>
        <w:rPr>
          <w:rtl w:val="0"/>
        </w:rPr>
        <w:t xml:space="preserve">Travel Visa)</w:t>
      </w:r>
      <w:r>
        <w:rPr>
          <w:rtl w:val="0"/>
        </w:rPr>
      </w:r>
      <w:r>
        <w:rPr>
          <w:shd w:val="clear" w:color="auto" w:fill="auto"/>
        </w:rPr>
      </w:r>
    </w:p>
    <w:p>
      <w:pPr>
        <w:pBdr>
          <w:top w:val="none" w:color="000000" w:sz="0" w:space="0"/>
          <w:left w:val="none" w:color="000000" w:sz="0" w:space="0"/>
          <w:bottom w:val="none" w:color="000000" w:sz="0" w:space="0"/>
          <w:right w:val="none" w:color="000000" w:sz="0" w:space="0"/>
        </w:pBdr>
        <w:spacing w:after="280" w:before="280"/>
        <w:ind w:right="0" w:firstLine="0" w:left="709"/>
        <w:rPr/>
      </w:pPr>
      <w:r>
        <w:rPr>
          <w:rtl w:val="0"/>
        </w:rPr>
      </w:r>
      <w:r/>
    </w:p>
    <w:tbl>
      <w:tblPr>
        <w:tblStyle w:val="952"/>
        <w:tblW w:w="34525" w:type="dxa"/>
        <w:tblBorders/>
        <w:tblLayout w:type="fixed"/>
        <w:tblLook w:val="01E0" w:firstRow="1" w:lastRow="1" w:firstColumn="1" w:lastColumn="1" w:noHBand="0" w:noVBand="0"/>
      </w:tblPr>
      <w:tblGrid>
        <w:gridCol w:w="813"/>
        <w:gridCol w:w="1980"/>
        <w:gridCol w:w="31732"/>
        <w:tblGridChange w:id="12">
          <w:tblGrid>
            <w:gridCol w:w="813"/>
            <w:gridCol w:w="1980"/>
            <w:gridCol w:w="31732"/>
          </w:tblGrid>
        </w:tblGridChange>
      </w:tblGrid>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Priority</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Title</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Detective's Take</w:t>
            </w:r>
            <w:r>
              <w:rPr>
                <w:rFonts w:ascii="Asana Math" w:hAnsi="Asana Math" w:eastAsia="Asana Math" w:cs="Asana Math"/>
                <w:b/>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A</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Spymaster</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 don't just sell secrets; you control their f</w:t>
            </w:r>
            <w:r>
              <w:rPr>
                <w:rFonts w:ascii="Asana Math" w:hAnsi="Asana Math" w:eastAsia="Asana Math" w:cs="Asana Math"/>
                <w:b w:val="0"/>
                <w:i/>
                <w:sz w:val="24"/>
                <w:szCs w:val="24"/>
                <w:rtl w:val="0"/>
              </w:rPr>
              <w:t xml:space="preserve">low. You run a major network like the Crimson Exchange, with agents in every corner of the city. The information you trade can start wars, topple corporations, or change the political landscape overnight. You are one of the true, hidden powers of Sidonia."</w:t>
            </w:r>
            <w:r>
              <w:rPr>
                <w:rFonts w:ascii="Asana Math" w:hAnsi="Asana Math" w:eastAsia="Asana Math" w:cs="Asana Math"/>
                <w:b w:val="0"/>
                <w:i/>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C</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Broker</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"You're a significant player in a specific market. </w:t>
            </w:r>
            <w:r>
              <w:rPr>
                <w:rFonts w:ascii="Asana Math" w:hAnsi="Asana Math" w:eastAsia="Asana Math" w:cs="Asana Math"/>
                <w:b w:val="0"/>
                <w:i/>
                <w:sz w:val="24"/>
                <w:szCs w:val="24"/>
                <w:rtl w:val="0"/>
              </w:rPr>
              <w:t xml:space="preserve">Maybe you handle all the corporate espionage in the Central Ward, or you're the trusted source for the Under-Kin's smuggling operations. You have a reputation, a network of reliable sources, and a long list of dangerous clients who both need and fear you."</w:t>
            </w:r>
            <w:r>
              <w:rPr>
                <w:rFonts w:ascii="Asana Math" w:hAnsi="Asana Math" w:eastAsia="Asana Math" w:cs="Asana Math"/>
                <w:b w:val="0"/>
                <w:i/>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E</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Rumormonger</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"You're a street-level hub of information. You don't have a network of agents;</w:t>
            </w:r>
            <w:r>
              <w:rPr>
                <w:rFonts w:ascii="Asana Math" w:hAnsi="Asana Math" w:eastAsia="Asana Math" w:cs="Asana Math"/>
                <w:b w:val="0"/>
                <w:i/>
                <w:sz w:val="24"/>
                <w:szCs w:val="24"/>
                <w:rtl w:val="0"/>
              </w:rPr>
              <w:t xml:space="preserve"> you have a barstool and a good ear. You trade in gossip, whispers, and the kind of low-level dirt that can be surprisingly valuable to the right person. You're the first person people ask when they want to know what's really going on in the neighborhood."</w:t>
            </w:r>
            <w:r>
              <w:rPr>
                <w:rFonts w:ascii="Asana Math" w:hAnsi="Asana Math" w:eastAsia="Asana Math" w:cs="Asana Math"/>
                <w:b w:val="0"/>
                <w:i/>
                <w:sz w:val="24"/>
                <w:szCs w:val="24"/>
              </w:rPr>
            </w:r>
          </w:p>
        </w:tc>
      </w:tr>
    </w:tbl>
    <w:p>
      <w:pPr>
        <w:pStyle w:val="739"/>
        <w:pBdr/>
        <w:spacing w:after="280" w:before="280"/>
        <w:ind/>
        <w:rPr/>
      </w:pPr>
      <w:r/>
      <w:bookmarkStart w:id="42" w:name="_heading=h.8nktw7fi8ee8"/>
      <w:r/>
      <w:bookmarkEnd w:id="42"/>
      <w:r>
        <w:rPr>
          <w:rtl w:val="0"/>
        </w:rPr>
        <w:t xml:space="preserve">The Driver &amp; The Transporter</w:t>
      </w:r>
      <w:r/>
    </w:p>
    <w:p>
      <w:pPr>
        <w:pBdr>
          <w:top w:val="none" w:color="000000" w:sz="0" w:space="0"/>
          <w:left w:val="none" w:color="000000" w:sz="0" w:space="0"/>
          <w:bottom w:val="none" w:color="000000" w:sz="0" w:space="0"/>
          <w:right w:val="none" w:color="000000" w:sz="0" w:space="0"/>
        </w:pBdr>
        <w:spacing w:after="280" w:before="280"/>
        <w:ind w:right="0" w:firstLine="0" w:left="0"/>
        <w:rPr/>
      </w:pPr>
      <w:r>
        <w:rPr>
          <w:rtl w:val="0"/>
        </w:rPr>
        <w:t xml:space="preserve">Most people in this city will live and die without owning a car. That makes you essential. You're a ghost in the traffic, an escape artist, the master of the city's arteries.</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Operator: Drive Auto, Ranged: Handguns, Engineering: Mechanics)</w:t>
      </w:r>
      <w:r/>
    </w:p>
    <w:p>
      <w:pPr>
        <w:pBdr/>
        <w:spacing w:after="280" w:before="280"/>
        <w:ind/>
        <w:rPr>
          <w:shd w:val="clear" w:color="auto" w:fill="auto"/>
        </w:rPr>
      </w:pPr>
      <w:r>
        <w:rPr>
          <w:b/>
          <w:rtl w:val="0"/>
        </w:rPr>
        <w:t xml:space="preserve">Resource Synergy Examples:</w:t>
      </w:r>
      <w:r>
        <w:rPr>
          <w:rtl w:val="0"/>
        </w:rPr>
        <w:t xml:space="preserve"> (Equipment: Vehicle, Equipment: Travel Visa, Property: Garage)</w:t>
      </w:r>
      <w:r>
        <w:rPr>
          <w:rtl w:val="0"/>
        </w:rPr>
      </w:r>
      <w:r>
        <w:rPr>
          <w:shd w:val="clear" w:color="auto" w:fill="auto"/>
        </w:rPr>
      </w:r>
    </w:p>
    <w:p>
      <w:pPr>
        <w:pBdr>
          <w:top w:val="none" w:color="000000" w:sz="0" w:space="0"/>
          <w:left w:val="none" w:color="000000" w:sz="0" w:space="0"/>
          <w:bottom w:val="none" w:color="000000" w:sz="0" w:space="0"/>
          <w:right w:val="none" w:color="000000" w:sz="0" w:space="0"/>
        </w:pBdr>
        <w:spacing w:after="280" w:before="280"/>
        <w:ind w:right="0" w:firstLine="0" w:left="709"/>
        <w:rPr/>
      </w:pPr>
      <w:r>
        <w:rPr>
          <w:rtl w:val="0"/>
        </w:rPr>
      </w:r>
      <w:r/>
    </w:p>
    <w:tbl>
      <w:tblPr>
        <w:tblStyle w:val="953"/>
        <w:tblW w:w="9360" w:type="dxa"/>
        <w:tblBorders/>
        <w:tblLayout w:type="fixed"/>
        <w:tblLook w:val="01E0" w:firstRow="1" w:lastRow="1" w:firstColumn="1" w:lastColumn="1" w:noHBand="0" w:noVBand="0"/>
      </w:tblPr>
      <w:tblGrid>
        <w:gridCol w:w="1111"/>
        <w:gridCol w:w="1134"/>
        <w:gridCol w:w="567"/>
        <w:gridCol w:w="6548"/>
        <w:tblGridChange w:id="13">
          <w:tblGrid>
            <w:gridCol w:w="1111"/>
            <w:gridCol w:w="1134"/>
            <w:gridCol w:w="567"/>
            <w:gridCol w:w="6548"/>
          </w:tblGrid>
        </w:tblGridChange>
      </w:tblGrid>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Priority</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Title</w:t>
            </w:r>
            <w:r>
              <w:rPr>
                <w:rFonts w:ascii="Asana Math" w:hAnsi="Asana Math" w:eastAsia="Asana Math" w:cs="Asana Math"/>
                <w:b/>
                <w:sz w:val="24"/>
                <w:szCs w:val="24"/>
              </w:rPr>
            </w:r>
          </w:p>
        </w:tc>
        <w:tc>
          <w:tcPr>
            <w:gridSpan w:val="2"/>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Detective's Take</w:t>
            </w:r>
            <w:r>
              <w:rPr>
                <w:rFonts w:ascii="Asana Math" w:hAnsi="Asana Math" w:eastAsia="Asana Math" w:cs="Asana Math"/>
                <w:b/>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gridSpan w:val="2"/>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Transporter</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 don't just drive; you deliver. You offer secure, high</w:t>
            </w:r>
            <w:r>
              <w:rPr>
                <w:rFonts w:ascii="Asana Math" w:hAnsi="Asana Math" w:eastAsia="Asana Math" w:cs="Asana Math"/>
                <w:b w:val="0"/>
                <w:i/>
                <w:sz w:val="24"/>
                <w:szCs w:val="24"/>
                <w:rtl w:val="0"/>
              </w:rPr>
              <w:t xml:space="preserve">-speed transportation for high-value cargo, be it a person, a package, or something less legal. You're a driver, a bodyguard, and a mechanic rolled into one. Your vehicle is a fortress, your routes are secrets, and your reputation for success is flawless."</w:t>
            </w:r>
            <w:r>
              <w:rPr>
                <w:rFonts w:ascii="Asana Math" w:hAnsi="Asana Math" w:eastAsia="Asana Math" w:cs="Asana Math"/>
                <w:b w:val="0"/>
                <w:i/>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gridSpan w:val="2"/>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sz w:val="24"/>
                <w:szCs w:val="24"/>
              </w:rPr>
            </w:pPr>
            <w:r>
              <w:rPr>
                <w:rFonts w:ascii="Asana Math" w:hAnsi="Asana Math" w:eastAsia="Asana Math" w:cs="Asana Math"/>
                <w:b/>
                <w:sz w:val="24"/>
                <w:szCs w:val="24"/>
                <w:rtl w:val="0"/>
              </w:rPr>
              <w:t xml:space="preserve">The Driver</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line="240" w:lineRule="auto"/>
              <w:ind/>
              <w:jc w:val="center"/>
              <w:rPr>
                <w:rFonts w:ascii="Asana Math" w:hAnsi="Asana Math" w:eastAsia="Asana Math" w:cs="Asana Math"/>
                <w:b w:val="0"/>
                <w:i/>
                <w:sz w:val="24"/>
                <w:szCs w:val="24"/>
              </w:rPr>
            </w:pPr>
            <w:r>
              <w:rPr>
                <w:rFonts w:ascii="Asana Math" w:hAnsi="Asana Math" w:eastAsia="Asana Math" w:cs="Asana Math"/>
                <w:b w:val="0"/>
                <w:i/>
                <w:sz w:val="24"/>
                <w:szCs w:val="24"/>
                <w:rtl w:val="0"/>
              </w:rPr>
              <w:t xml:space="preserve">"You're</w:t>
            </w:r>
            <w:r>
              <w:rPr>
                <w:rFonts w:ascii="Asana Math" w:hAnsi="Asana Math" w:eastAsia="Asana Math" w:cs="Asana Math"/>
                <w:b w:val="0"/>
                <w:i/>
                <w:sz w:val="24"/>
                <w:szCs w:val="24"/>
                <w:rtl w:val="0"/>
              </w:rPr>
              <w:t xml:space="preserve"> the talent behind the wheel. You might be the trusted chauffeur for a corporate exec, the getaway driver for a local Banu's crew, or you run a private taxi for clients who need discretion. You know the city's streets better than anyone, but the car isn't </w:t>
            </w:r>
            <w:sdt>
              <w:sdtPr>
                <w15:appearance w15:val="boundingBox"/>
                <w:id w:val="-856629255"/>
                <w:showingPlcHdr w:val="true"/>
                <w:tag w:val="goog_rdk_17"/>
                <w:rPr/>
              </w:sdtPr>
              <w:sdtContent>
                <w:r>
                  <w:t xml:space="preserve">    </w:t>
                </w:r>
                <w:commentRangeStart w:id="16"/>
              </w:sdtContent>
            </w:sdt>
            <w:r>
              <w:rPr>
                <w:rFonts w:ascii="Asana Math" w:hAnsi="Asana Math" w:eastAsia="Asana Math" w:cs="Asana Math"/>
                <w:b w:val="0"/>
                <w:i/>
                <w:sz w:val="24"/>
                <w:szCs w:val="24"/>
                <w:rtl w:val="0"/>
              </w:rPr>
              <w:t xml:space="preserve">yours,</w:t>
            </w:r>
            <w:commentRangeEnd w:id="16"/>
            <w:r>
              <w:commentReference w:id="16"/>
            </w:r>
            <w:r>
              <w:rPr>
                <w:rFonts w:ascii="Asana Math" w:hAnsi="Asana Math" w:eastAsia="Asana Math" w:cs="Asana Math"/>
                <w:b w:val="0"/>
                <w:i/>
                <w:sz w:val="24"/>
                <w:szCs w:val="24"/>
                <w:rtl w:val="0"/>
              </w:rPr>
              <w:t xml:space="preserve"> and you don't get paid to ask questions. Your job is to drive, nothing more."</w:t>
            </w:r>
            <w:r>
              <w:rPr>
                <w:rFonts w:ascii="Asana Math" w:hAnsi="Asana Math" w:eastAsia="Asana Math" w:cs="Asana Math"/>
                <w:b w:val="0"/>
                <w:i/>
                <w:sz w:val="24"/>
                <w:szCs w:val="24"/>
              </w:rPr>
            </w:r>
          </w:p>
        </w:tc>
      </w:tr>
    </w:tbl>
    <w:p>
      <w:pPr>
        <w:pBdr/>
        <w:spacing w:after="0" w:before="28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xmlns:wp="http://schemas.openxmlformats.org/drawingml/2006/wordprocessingDrawing" distT="0" distB="0" distL="0" distR="0">
                <wp:extent cx="5953125" cy="22225"/>
                <wp:effectExtent l="0" t="0" r="0" b="0"/>
                <wp:docPr id="18" name=""/>
                <wp:cNvGraphicFramePr/>
                <a:graphic xmlns:a="http://schemas.openxmlformats.org/drawingml/2006/main">
                  <a:graphicData uri="http://schemas.microsoft.com/office/word/2010/wordprocessingShape">
                    <wps:wsp>
                      <wps:cNvPr id="0" name=""/>
                      <wps:cNvSpPr/>
                      <wps:spPr bwMode="auto">
                        <a:xfrm>
                          <a:off x="0" y="3779367"/>
                          <a:ext cx="10692000" cy="1267"/>
                        </a:xfrm>
                        <a:prstGeom prst="rect">
                          <a:avLst/>
                        </a:prstGeom>
                        <a:noFill/>
                        <a:ln w="9525" cap="flat" cmpd="sng">
                          <a:solidFill>
                            <a:srgbClr val="A0A0A0"/>
                          </a:solidFill>
                          <a:prstDash val="solid"/>
                          <a:miter lim="800000"/>
                          <a:headEnd type="none" w="sm" len="sm"/>
                          <a:tailEnd type="none" w="sm" len="sm"/>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17" o:spid="_x0000_s17" o:spt="1" type="#_x0000_t1" style="width:468.75pt;height:1.75pt;mso-wrap-distance-left:0.00pt;mso-wrap-distance-top:0.00pt;mso-wrap-distance-right:0.00pt;mso-wrap-distance-bottom:0.00pt;v-text-anchor:middle;visibility:visible;" filled="f" strokecolor="#A0A0A0" strokeweight="0.75pt">
                <v:stroke dashstyle="solid"/>
                <v:textbox inset="0,0,0,0">
                  <w:txbxContent>
                    <w:p>
                      <w:pPr>
                        <w:pBdr/>
                        <w:spacing w:after="0" w:before="0" w:line="240" w:lineRule="auto"/>
                        <w:ind w:right="0" w:firstLine="0" w:left="0"/>
                        <w:jc w:val="left"/>
                        <w:rPr/>
                      </w:pPr>
                      <w:r/>
                      <w:r/>
                    </w:p>
                  </w:txbxContent>
                </v:textbox>
              </v:shape>
            </w:pict>
          </mc:Fallback>
        </mc:AlternateContent>
      </w:r>
      <w:r>
        <w:rPr>
          <w:rtl w:val="0"/>
        </w:rPr>
      </w:r>
      <w:r>
        <w:rPr>
          <w:rFonts w:ascii="Times New Roman" w:hAnsi="Times New Roman" w:eastAsia="Times New Roman" w:cs="Times New Roman"/>
          <w:color w:val="000000"/>
        </w:rPr>
      </w:r>
    </w:p>
    <w:p>
      <w:pPr>
        <w:pBdr/>
        <w:spacing w:after="280" w:before="0"/>
        <w:ind/>
        <w:rPr/>
      </w:pPr>
      <w:r>
        <w:rPr>
          <w:rtl w:val="0"/>
        </w:rPr>
      </w:r>
      <w:r/>
    </w:p>
    <w:p>
      <w:pPr>
        <w:pBdr/>
        <w:spacing w:after="240" w:before="240"/>
        <w:ind/>
        <w:rPr>
          <w:rFonts w:ascii="Bebas Neue" w:hAnsi="Bebas Neue" w:eastAsia="Bebas Neue" w:cs="Bebas Neue"/>
          <w:sz w:val="28"/>
          <w:szCs w:val="28"/>
        </w:rPr>
      </w:pPr>
      <w:r>
        <w:rPr>
          <w:rFonts w:ascii="Bebas Neue" w:hAnsi="Bebas Neue" w:eastAsia="Bebas Neue" w:cs="Bebas Neue"/>
          <w:sz w:val="28"/>
          <w:szCs w:val="28"/>
          <w:rtl w:val="0"/>
        </w:rPr>
        <w:t xml:space="preserve">The Cop</w:t>
      </w:r>
      <w:r>
        <w:rPr>
          <w:rFonts w:ascii="Bebas Neue" w:hAnsi="Bebas Neue" w:eastAsia="Bebas Neue" w:cs="Bebas Neue"/>
          <w:sz w:val="28"/>
          <w:szCs w:val="28"/>
        </w:rPr>
      </w:r>
    </w:p>
    <w:p>
      <w:pPr>
        <w:pBdr/>
        <w:spacing w:after="240" w:before="240"/>
        <w:ind/>
        <w:rPr/>
      </w:pPr>
      <w:r>
        <w:rPr>
          <w:rtl w:val="0"/>
        </w:rPr>
        <w:t xml:space="preserve">You are the law—or at least, you wear the badge. Whether you're a jaded detective or a beat cop trying to keep the peace, you walk a fine line between order and the abyss.</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Operator: Drive Auto, Bureaucracy: Law, Alertness: Investigation)</w:t>
      </w:r>
      <w:r/>
    </w:p>
    <w:p>
      <w:pPr>
        <w:pBdr/>
        <w:spacing w:after="280" w:before="280"/>
        <w:ind/>
        <w:rPr>
          <w:shd w:val="clear" w:color="auto" w:fill="auto"/>
        </w:rPr>
      </w:pPr>
      <w:r>
        <w:rPr>
          <w:b/>
          <w:rtl w:val="0"/>
        </w:rPr>
        <w:t xml:space="preserve">Resource Synergy Examples:</w:t>
      </w:r>
      <w:r>
        <w:rPr>
          <w:rtl w:val="0"/>
        </w:rPr>
        <w:t xml:space="preserve"> (Equipment: Revolver, Contact: Snitch, License: Badge)</w:t>
      </w:r>
      <w:r>
        <w:rPr>
          <w:rtl w:val="0"/>
        </w:rPr>
      </w:r>
      <w:r>
        <w:rPr>
          <w:shd w:val="clear" w:color="auto" w:fill="auto"/>
        </w:rPr>
      </w:r>
    </w:p>
    <w:p>
      <w:pPr>
        <w:pBdr/>
        <w:spacing w:after="240" w:before="0"/>
        <w:ind w:firstLine="0" w:left="720"/>
        <w:rPr/>
      </w:pPr>
      <w:r>
        <w:rPr>
          <w:rtl w:val="0"/>
        </w:rPr>
      </w:r>
      <w:r/>
    </w:p>
    <w:tbl>
      <w:tblPr>
        <w:tblStyle w:val="954"/>
        <w:tblW w:w="9360" w:type="dxa"/>
        <w:tblBorders/>
        <w:tblLayout w:type="fixed"/>
        <w:tblLook w:val="01E0" w:firstRow="1" w:lastRow="1" w:firstColumn="1" w:lastColumn="1" w:noHBand="0" w:noVBand="0"/>
      </w:tblPr>
      <w:tblGrid>
        <w:gridCol w:w="3120"/>
        <w:gridCol w:w="3120"/>
        <w:gridCol w:w="3120"/>
        <w:tblGridChange w:id="14">
          <w:tblGrid>
            <w:gridCol w:w="3120"/>
            <w:gridCol w:w="3120"/>
            <w:gridCol w:w="3120"/>
          </w:tblGrid>
        </w:tblGridChange>
      </w:tblGrid>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pPr>
            <w:r>
              <w:rPr>
                <w:rtl w:val="0"/>
              </w:rPr>
              <w:t xml:space="preserve">Priority</w:t>
            </w: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pPr>
            <w:r>
              <w:rPr>
                <w:rtl w:val="0"/>
              </w:rPr>
              <w:t xml:space="preserve">Title</w:t>
            </w: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pPr>
            <w:r>
              <w:rPr>
                <w:rtl w:val="0"/>
              </w:rPr>
              <w:t xml:space="preserve">The Detective's Take</w:t>
            </w:r>
            <w:r/>
          </w:p>
        </w:tc>
      </w:tr>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Detective</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"You're a plainclothes investigator for the White Wa</w:t>
            </w:r>
            <w:r>
              <w:rPr>
                <w:rFonts w:ascii="Asana Math" w:hAnsi="Asana Math" w:eastAsia="Asana Math" w:cs="Asana Math"/>
                <w:b w:val="0"/>
                <w:sz w:val="24"/>
                <w:szCs w:val="24"/>
                <w:rtl w:val="0"/>
              </w:rPr>
              <w:t xml:space="preserve">rdens. You work major cases, have a desk, and a long-suffering partner. You have more autonomy than a beat cop, but also more pressure. When a case gets political or strange, it lands on your desk, and you're expected to close it, no matter what it takes."</w:t>
            </w:r>
            <w:r>
              <w:rPr>
                <w:rFonts w:ascii="Asana Math" w:hAnsi="Asana Math" w:eastAsia="Asana Math" w:cs="Asana Math"/>
                <w:b w:val="0"/>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Beat Cop</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"You're the face of the law in your assigned Ward. You wal</w:t>
            </w:r>
            <w:r>
              <w:rPr>
                <w:rFonts w:ascii="Asana Math" w:hAnsi="Asana Math" w:eastAsia="Asana Math" w:cs="Asana Math"/>
                <w:b w:val="0"/>
                <w:sz w:val="24"/>
                <w:szCs w:val="24"/>
                <w:rtl w:val="0"/>
              </w:rPr>
              <w:t xml:space="preserve">k a beat, know the locals, and respond to the daily chaos of the city. You're the first on the scene and the last to be respected by the higher-ups. You have a badge and a gun, but your most valuable tool is knowing who to trust and whose knuckles to rap."</w:t>
            </w:r>
            <w:r>
              <w:rPr>
                <w:rFonts w:ascii="Asana Math" w:hAnsi="Asana Math" w:eastAsia="Asana Math" w:cs="Asana Math"/>
                <w:b w:val="0"/>
                <w:sz w:val="24"/>
                <w:szCs w:val="24"/>
              </w:rPr>
            </w:r>
          </w:p>
        </w:tc>
      </w:tr>
    </w:tbl>
    <w:p>
      <w:pPr>
        <w:pBdr/>
        <w:spacing w:after="240" w:before="240"/>
        <w:ind/>
        <w:rPr>
          <w:rFonts w:ascii="Bebas Neue" w:hAnsi="Bebas Neue" w:eastAsia="Bebas Neue" w:cs="Bebas Neue"/>
          <w:sz w:val="28"/>
          <w:szCs w:val="28"/>
        </w:rPr>
      </w:pPr>
      <w:r>
        <w:rPr>
          <w:rFonts w:ascii="Bebas Neue" w:hAnsi="Bebas Neue" w:eastAsia="Bebas Neue" w:cs="Bebas Neue"/>
          <w:sz w:val="28"/>
          <w:szCs w:val="28"/>
          <w:rtl w:val="0"/>
        </w:rPr>
        <w:t xml:space="preserve">The Syndicate Member</w:t>
      </w:r>
      <w:r>
        <w:rPr>
          <w:rFonts w:ascii="Bebas Neue" w:hAnsi="Bebas Neue" w:eastAsia="Bebas Neue" w:cs="Bebas Neue"/>
          <w:sz w:val="28"/>
          <w:szCs w:val="28"/>
        </w:rPr>
      </w:r>
    </w:p>
    <w:p>
      <w:pPr>
        <w:pBdr/>
        <w:spacing w:after="240" w:before="240"/>
        <w:ind/>
        <w:rPr/>
      </w:pPr>
      <w:r>
        <w:rPr>
          <w:rtl w:val="0"/>
        </w:rPr>
        <w:t xml:space="preserve">You're part of a family—the kind that settles disputes with violence and funds itself through illicit enterprise. You have a place, you have a purpose, and you are protected, so long as you remain loyal.</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Hand to Hand: Brawler, Social: Intimidation, Larceny: Security)</w:t>
      </w:r>
      <w:r/>
    </w:p>
    <w:p>
      <w:pPr>
        <w:pBdr/>
        <w:spacing w:after="280" w:before="280"/>
        <w:ind/>
        <w:rPr>
          <w:shd w:val="clear" w:color="auto" w:fill="auto"/>
        </w:rPr>
      </w:pPr>
      <w:r>
        <w:rPr>
          <w:b/>
          <w:rtl w:val="0"/>
        </w:rPr>
        <w:t xml:space="preserve">Resource Synergy Examples:</w:t>
      </w:r>
      <w:r>
        <w:rPr>
          <w:rtl w:val="0"/>
        </w:rPr>
        <w:t xml:space="preserve"> (Equipment: Brass Knuckles, Contact: Syndicate Member, Property: Safe House)</w:t>
      </w:r>
      <w:r>
        <w:rPr>
          <w:rtl w:val="0"/>
        </w:rPr>
      </w:r>
      <w:r>
        <w:rPr>
          <w:shd w:val="clear" w:color="auto" w:fill="auto"/>
        </w:rPr>
      </w:r>
    </w:p>
    <w:p>
      <w:pPr>
        <w:pBdr/>
        <w:spacing w:after="240" w:before="0"/>
        <w:ind w:firstLine="0" w:left="0"/>
        <w:rPr/>
      </w:pPr>
      <w:r>
        <w:rPr>
          <w:rtl w:val="0"/>
        </w:rPr>
      </w:r>
      <w:r/>
    </w:p>
    <w:tbl>
      <w:tblPr>
        <w:tblStyle w:val="955"/>
        <w:tblW w:w="9360" w:type="dxa"/>
        <w:tblBorders/>
        <w:tblLayout w:type="fixed"/>
        <w:tblLook w:val="01E0" w:firstRow="1" w:lastRow="1" w:firstColumn="1" w:lastColumn="1" w:noHBand="0" w:noVBand="0"/>
      </w:tblPr>
      <w:tblGrid>
        <w:gridCol w:w="3120"/>
        <w:gridCol w:w="3120"/>
        <w:gridCol w:w="3120"/>
        <w:tblGridChange w:id="15">
          <w:tblGrid>
            <w:gridCol w:w="3120"/>
            <w:gridCol w:w="3120"/>
            <w:gridCol w:w="3120"/>
          </w:tblGrid>
        </w:tblGridChange>
      </w:tblGrid>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Priority</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Title</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sz w:val="24"/>
                <w:szCs w:val="24"/>
              </w:rPr>
            </w:pPr>
            <w:r>
              <w:rPr>
                <w:rFonts w:ascii="Asana Math" w:hAnsi="Asana Math" w:eastAsia="Asana Math" w:cs="Asana Math"/>
                <w:sz w:val="24"/>
                <w:szCs w:val="24"/>
                <w:rtl w:val="0"/>
              </w:rPr>
              <w:t xml:space="preserve">The Detective's Take</w:t>
            </w:r>
            <w:r>
              <w:rPr>
                <w:rFonts w:ascii="Asana Math" w:hAnsi="Asana Math" w:eastAsia="Asana Math" w:cs="Asana Math"/>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Lieutenant</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"You're a made man, an officer in yo</w:t>
            </w:r>
            <w:r>
              <w:rPr>
                <w:rFonts w:ascii="Asana Math" w:hAnsi="Asana Math" w:eastAsia="Asana Math" w:cs="Asana Math"/>
                <w:b w:val="0"/>
                <w:sz w:val="24"/>
                <w:szCs w:val="24"/>
                <w:rtl w:val="0"/>
              </w:rPr>
              <w:t xml:space="preserve">ur organization. You run a crew, manage a territory, or oversee a specific racket. You have the authority to give orders and the responsibility to produce results. Your name carries weight in the underworld. When you speak, people listen—or they learn to."</w:t>
            </w:r>
            <w:r>
              <w:rPr>
                <w:rFonts w:ascii="Asana Math" w:hAnsi="Asana Math" w:eastAsia="Asana Math" w:cs="Asana Math"/>
                <w:b w:val="0"/>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Enforcer</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"You're the muscle. A street soldier. Wh</w:t>
            </w:r>
            <w:r>
              <w:rPr>
                <w:rFonts w:ascii="Asana Math" w:hAnsi="Asana Math" w:eastAsia="Asana Math" w:cs="Asana Math"/>
                <w:b w:val="0"/>
                <w:sz w:val="24"/>
                <w:szCs w:val="24"/>
                <w:rtl w:val="0"/>
              </w:rPr>
              <w:t xml:space="preserve">en your boss needs a message delivered, a debt collected, or a rival intimidated, they send you. You're valued for your loyalty and your capacity for violence. It's not a glamorous life, but it's a living, and it comes with the respect that fear commands."</w:t>
            </w:r>
            <w:r>
              <w:rPr>
                <w:rFonts w:ascii="Asana Math" w:hAnsi="Asana Math" w:eastAsia="Asana Math" w:cs="Asana Math"/>
                <w:b w:val="0"/>
                <w:sz w:val="24"/>
                <w:szCs w:val="24"/>
              </w:rPr>
            </w:r>
          </w:p>
        </w:tc>
      </w:tr>
    </w:tbl>
    <w:p>
      <w:pPr>
        <w:pBdr/>
        <w:spacing w:after="240" w:before="240"/>
        <w:ind/>
        <w:rPr/>
      </w:pPr>
      <w:r>
        <w:rPr>
          <w:rtl w:val="0"/>
        </w:rPr>
        <w:t xml:space="preserve">The Medic</w:t>
      </w:r>
      <w:r/>
    </w:p>
    <w:p>
      <w:pPr>
        <w:pBdr/>
        <w:spacing w:after="280" w:before="280"/>
        <w:ind/>
        <w:rPr/>
      </w:pPr>
      <w:r>
        <w:rPr>
          <w:rtl w:val="0"/>
        </w:rPr>
        <w:t xml:space="preserve">In a city this sick, someone has to patch up the wounded. You're a healer, though your methods and clientele may vary wildly.</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Medicine: Triage, Social: Empathy, Alertness: Assessment)</w:t>
      </w:r>
      <w:r/>
    </w:p>
    <w:p>
      <w:pPr>
        <w:pBdr/>
        <w:spacing w:after="280" w:before="280"/>
        <w:ind/>
        <w:rPr>
          <w:shd w:val="clear" w:color="auto" w:fill="auto"/>
        </w:rPr>
      </w:pPr>
      <w:r>
        <w:rPr>
          <w:b/>
          <w:rtl w:val="0"/>
        </w:rPr>
        <w:t xml:space="preserve">Resource Synergy Examples:</w:t>
      </w:r>
      <w:r>
        <w:rPr>
          <w:rtl w:val="0"/>
        </w:rPr>
        <w:t xml:space="preserve"> (Equipment: Vehicle, License: Medical, Equipment: Trauma Kit)</w:t>
      </w:r>
      <w:r>
        <w:rPr>
          <w:rtl w:val="0"/>
        </w:rPr>
      </w:r>
      <w:r>
        <w:rPr>
          <w:shd w:val="clear" w:color="auto" w:fill="auto"/>
        </w:rPr>
      </w:r>
    </w:p>
    <w:p>
      <w:pPr>
        <w:pBdr/>
        <w:spacing w:after="240" w:before="0"/>
        <w:ind w:firstLine="0" w:left="720"/>
        <w:rPr/>
      </w:pPr>
      <w:r>
        <w:rPr>
          <w:rtl w:val="0"/>
        </w:rPr>
      </w:r>
      <w:r/>
    </w:p>
    <w:tbl>
      <w:tblPr>
        <w:tblStyle w:val="956"/>
        <w:tblW w:w="9360" w:type="dxa"/>
        <w:tblBorders/>
        <w:tblLayout w:type="fixed"/>
        <w:tblLook w:val="01E0" w:firstRow="1" w:lastRow="1" w:firstColumn="1" w:lastColumn="1" w:noHBand="0" w:noVBand="0"/>
      </w:tblPr>
      <w:tblGrid>
        <w:gridCol w:w="3120"/>
        <w:gridCol w:w="3120"/>
        <w:gridCol w:w="3120"/>
        <w:tblGridChange w:id="16">
          <w:tblGrid>
            <w:gridCol w:w="3120"/>
            <w:gridCol w:w="3120"/>
            <w:gridCol w:w="3120"/>
          </w:tblGrid>
        </w:tblGridChange>
      </w:tblGrid>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Priority</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Title</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sz w:val="24"/>
                <w:szCs w:val="24"/>
              </w:rPr>
            </w:pPr>
            <w:r>
              <w:rPr>
                <w:rFonts w:ascii="Asana Math" w:hAnsi="Asana Math" w:eastAsia="Asana Math" w:cs="Asana Math"/>
                <w:sz w:val="24"/>
                <w:szCs w:val="24"/>
                <w:rtl w:val="0"/>
              </w:rPr>
              <w:t xml:space="preserve">The Detective's Take</w:t>
            </w:r>
            <w:r>
              <w:rPr>
                <w:rFonts w:ascii="Asana Math" w:hAnsi="Asana Math" w:eastAsia="Asana Math" w:cs="Asana Math"/>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Licensed Surgeon</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"You're a professional, working out of a legitimate clinic or corporate </w:t>
            </w:r>
            <w:r>
              <w:rPr>
                <w:rFonts w:ascii="Asana Math" w:hAnsi="Asana Math" w:eastAsia="Asana Math" w:cs="Asana Math"/>
                <w:b w:val="0"/>
                <w:sz w:val="24"/>
                <w:szCs w:val="24"/>
                <w:rtl w:val="0"/>
              </w:rPr>
              <w:t xml:space="preserve">hospital. You have access to clean rooms, advanced medical technology, and a license that protects you. You serve the city's elite, patching up the wealthy and well-connected. The pay is good, but you're often complicit in the secrets your patients carry."</w:t>
            </w:r>
            <w:r>
              <w:rPr>
                <w:rFonts w:ascii="Asana Math" w:hAnsi="Asana Math" w:eastAsia="Asana Math" w:cs="Asana Math"/>
                <w:b w:val="0"/>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Street Doc</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"You're an unlicensed practitioner working in the shadows. Your</w:t>
            </w:r>
            <w:r>
              <w:rPr>
                <w:rFonts w:ascii="Asana Math" w:hAnsi="Asana Math" w:eastAsia="Asana Math" w:cs="Asana Math"/>
                <w:b w:val="0"/>
                <w:sz w:val="24"/>
                <w:szCs w:val="24"/>
                <w:rtl w:val="0"/>
              </w:rPr>
              <w:t xml:space="preserve"> clinic is a back room, your tools are second-hand, and your patients are gangers, smugglers, and others who can't risk a hospital visit. You're a master of improvisation, and your work is always in demand. You save lives, no questions asked, for a price."</w:t>
            </w:r>
            <w:r>
              <w:rPr>
                <w:rFonts w:ascii="Asana Math" w:hAnsi="Asana Math" w:eastAsia="Asana Math" w:cs="Asana Math"/>
                <w:b w:val="0"/>
                <w:sz w:val="24"/>
                <w:szCs w:val="24"/>
              </w:rPr>
            </w:r>
          </w:p>
        </w:tc>
      </w:tr>
    </w:tbl>
    <w:p>
      <w:pPr>
        <w:pBdr/>
        <w:spacing w:after="240" w:before="240"/>
        <w:ind/>
        <w:rPr/>
      </w:pPr>
      <w:r>
        <w:rPr>
          <w:rtl w:val="0"/>
        </w:rPr>
        <w:t xml:space="preserve">The Occultist</w:t>
      </w:r>
      <w:r/>
    </w:p>
    <w:p>
      <w:pPr>
        <w:pBdr/>
        <w:spacing w:after="240" w:before="240"/>
        <w:ind/>
        <w:rPr/>
      </w:pPr>
      <w:r>
        <w:rPr>
          <w:rtl w:val="0"/>
        </w:rPr>
        <w:t xml:space="preserve">You've peered behind the curtain of reality and seen the things that lurk there. This knowledge has marked you, granting you insight and drawing you into a world of secrets, symbols, and sacrifice.</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Academics: Occult, Alertness: Investigation, Languages: Old Tongue)</w:t>
      </w:r>
      <w:r/>
    </w:p>
    <w:p>
      <w:pPr>
        <w:pBdr/>
        <w:spacing w:after="280" w:before="280"/>
        <w:ind/>
        <w:rPr>
          <w:shd w:val="clear" w:color="auto" w:fill="auto"/>
        </w:rPr>
      </w:pPr>
      <w:r>
        <w:rPr>
          <w:b/>
          <w:rtl w:val="0"/>
        </w:rPr>
        <w:t xml:space="preserve">Resource Synergy Examples:</w:t>
      </w:r>
      <w:r>
        <w:rPr>
          <w:rtl w:val="0"/>
        </w:rPr>
        <w:t xml:space="preserve"> (Equipment: Occultist Journal, License: Central University Degree in Occult Studies, Contact: Mysterious Patron)</w:t>
      </w:r>
      <w:r>
        <w:rPr>
          <w:rtl w:val="0"/>
        </w:rPr>
      </w:r>
      <w:r>
        <w:rPr>
          <w:shd w:val="clear" w:color="auto" w:fill="auto"/>
        </w:rPr>
      </w:r>
    </w:p>
    <w:p>
      <w:pPr>
        <w:pBdr/>
        <w:spacing w:after="240" w:before="0"/>
        <w:ind w:firstLine="0" w:left="720"/>
        <w:rPr/>
      </w:pPr>
      <w:r>
        <w:rPr>
          <w:rtl w:val="0"/>
        </w:rPr>
      </w:r>
      <w:r/>
    </w:p>
    <w:tbl>
      <w:tblPr>
        <w:tblStyle w:val="957"/>
        <w:tblW w:w="936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1E0" w:firstRow="1" w:lastRow="1" w:firstColumn="1" w:lastColumn="1" w:noHBand="0" w:noVBand="0"/>
      </w:tblPr>
      <w:tblGrid>
        <w:gridCol w:w="3120"/>
        <w:gridCol w:w="3120"/>
        <w:gridCol w:w="3120"/>
        <w:tblGridChange w:id="17">
          <w:tblGrid>
            <w:gridCol w:w="3120"/>
            <w:gridCol w:w="3120"/>
            <w:gridCol w:w="3120"/>
          </w:tblGrid>
        </w:tblGridChange>
      </w:tblGrid>
      <w:tr>
        <w:trPr>
          <w:cantSplit w:val="false"/>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Priority</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Title</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sz w:val="24"/>
                <w:szCs w:val="24"/>
              </w:rPr>
            </w:pPr>
            <w:r>
              <w:rPr>
                <w:rFonts w:ascii="Asana Math" w:hAnsi="Asana Math" w:eastAsia="Asana Math" w:cs="Asana Math"/>
                <w:sz w:val="24"/>
                <w:szCs w:val="24"/>
                <w:rtl w:val="0"/>
              </w:rPr>
              <w:t xml:space="preserve">The Detective's Take</w:t>
            </w:r>
            <w:r>
              <w:rPr>
                <w:rFonts w:ascii="Asana Math" w:hAnsi="Asana Math" w:eastAsia="Asana Math" w:cs="Asana Math"/>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A</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Adept</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 are an initiate of a genuine esoteric</w:t>
            </w:r>
            <w:r>
              <w:rPr>
                <w:rFonts w:ascii="Asana Math" w:hAnsi="Asana Math" w:eastAsia="Asana Math" w:cs="Asana Math"/>
                <w:b w:val="0"/>
                <w:sz w:val="24"/>
                <w:szCs w:val="24"/>
                <w:rtl w:val="0"/>
              </w:rPr>
              <w:t xml:space="preserve"> order. You don't just read the books; you practice the rites. You understand the true, deep patterns of the universe and can manipulate them. This gives you access to a frightening power, but it also makes you a player in a very old, very dangerous game."</w:t>
            </w:r>
            <w:r>
              <w:rPr>
                <w:rFonts w:ascii="Asana Math" w:hAnsi="Asana Math" w:eastAsia="Asana Math" w:cs="Asana Math"/>
                <w:b w:val="0"/>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C</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Scholar</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"You're a serious, dedicated researcher of the forbidden and the arcane. You have</w:t>
            </w:r>
            <w:r>
              <w:rPr>
                <w:rFonts w:ascii="Asana Math" w:hAnsi="Asana Math" w:eastAsia="Asana Math" w:cs="Asana Math"/>
                <w:b w:val="0"/>
                <w:sz w:val="24"/>
                <w:szCs w:val="24"/>
                <w:rtl w:val="0"/>
              </w:rPr>
              <w:t xml:space="preserve"> a vast library of esoteric texts and a deep theoretical understanding of the occult. You know the rituals, the histories, and the names of power, but you lack the direct initiation of an Adept. You're a master of the theory, but a novice in the practice."</w:t>
            </w:r>
            <w:r>
              <w:rPr>
                <w:rFonts w:ascii="Asana Math" w:hAnsi="Asana Math" w:eastAsia="Asana Math" w:cs="Asana Math"/>
                <w:b w:val="0"/>
                <w:sz w:val="24"/>
                <w:szCs w:val="24"/>
              </w:rPr>
            </w:r>
          </w:p>
        </w:tc>
      </w:tr>
      <w:tr>
        <w:trPr>
          <w:cantSplit w:val="false"/>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E</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Dabbler</w:t>
            </w:r>
            <w:r>
              <w:rPr>
                <w:rFonts w:ascii="Asana Math" w:hAnsi="Asana Math" w:eastAsia="Asana Math" w:cs="Asana Math"/>
                <w:b/>
                <w:sz w:val="24"/>
                <w:szCs w:val="24"/>
              </w:rPr>
            </w:r>
          </w:p>
        </w:tc>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 found a strange book, you started asking questions, and you got in over your head. Yo</w:t>
            </w:r>
            <w:r>
              <w:rPr>
                <w:rFonts w:ascii="Asana Math" w:hAnsi="Asana Math" w:eastAsia="Asana Math" w:cs="Asana Math"/>
                <w:b w:val="0"/>
                <w:sz w:val="24"/>
                <w:szCs w:val="24"/>
                <w:rtl w:val="0"/>
              </w:rPr>
              <w:t xml:space="preserve">u've learned just enough to be dangerous, mostly to yourself. You know a few minor rituals and a handful of secrets, but your curiosity far outstrips your wisdom. The unseen world sees you as a noisy child, which can be amusing for them and fatal for you."</w:t>
            </w:r>
            <w:r>
              <w:rPr>
                <w:rFonts w:ascii="Asana Math" w:hAnsi="Asana Math" w:eastAsia="Asana Math" w:cs="Asana Math"/>
                <w:b w:val="0"/>
                <w:sz w:val="24"/>
                <w:szCs w:val="24"/>
              </w:rPr>
            </w:r>
          </w:p>
        </w:tc>
      </w:tr>
    </w:tbl>
    <w:p>
      <w:pPr>
        <w:pBdr/>
        <w:spacing w:after="240" w:before="240"/>
        <w:ind/>
        <w:rPr/>
      </w:pPr>
      <w:r>
        <w:rPr>
          <w:rtl w:val="0"/>
        </w:rPr>
        <w:t xml:space="preserve">The Journalist</w:t>
      </w:r>
      <w:r/>
    </w:p>
    <w:p>
      <w:pPr>
        <w:pBdr/>
        <w:spacing w:after="240" w:before="240"/>
        <w:ind/>
        <w:rPr/>
      </w:pPr>
      <w:r>
        <w:rPr>
          <w:rtl w:val="0"/>
        </w:rPr>
        <w:t xml:space="preserve">Everyone has a story, and you're here to tell it. You're a truth-seeker, a muckraker, and a storyteller, chasing down leads in a city built on lies.</w:t>
      </w:r>
      <w:r/>
    </w:p>
    <w:p>
      <w:pPr>
        <w:pBdr/>
        <w:spacing w:after="280" w:before="280"/>
        <w:ind/>
        <w:rPr/>
      </w:pPr>
      <w:r>
        <w:rPr>
          <w:b/>
          <w:rtl w:val="0"/>
        </w:rPr>
        <w:t xml:space="preserve">Skill Specialization:</w:t>
      </w:r>
      <w:r>
        <w:rPr>
          <w:rtl w:val="0"/>
        </w:rPr>
        <w:t xml:space="preserve"> (</w:t>
      </w:r>
      <w:r>
        <w:rPr>
          <w:b/>
          <w:rtl w:val="0"/>
        </w:rPr>
        <w:t xml:space="preserve">Choose One:</w:t>
      </w:r>
      <w:r>
        <w:rPr>
          <w:rtl w:val="0"/>
        </w:rPr>
        <w:t xml:space="preserve"> Social: Interrogation, Academics: Research, Bureaucracy: Graft)</w:t>
      </w:r>
      <w:r/>
    </w:p>
    <w:p>
      <w:pPr>
        <w:pBdr/>
        <w:spacing w:after="280" w:before="280"/>
        <w:ind/>
        <w:rPr>
          <w:shd w:val="clear" w:color="auto" w:fill="auto"/>
        </w:rPr>
      </w:pPr>
      <w:r>
        <w:rPr>
          <w:b/>
          <w:rtl w:val="0"/>
        </w:rPr>
        <w:t xml:space="preserve">Resource Synergy Examples:</w:t>
      </w:r>
      <w:r>
        <w:rPr>
          <w:rtl w:val="0"/>
        </w:rPr>
        <w:t xml:space="preserve"> (Equipment: Vehicle, Equipment: Travel Visa, Contact: Central Records Clerk)</w:t>
      </w:r>
      <w:r>
        <w:rPr>
          <w:rtl w:val="0"/>
        </w:rPr>
      </w:r>
      <w:r>
        <w:rPr>
          <w:shd w:val="clear" w:color="auto" w:fill="auto"/>
        </w:rPr>
      </w:r>
    </w:p>
    <w:p>
      <w:pPr>
        <w:pBdr/>
        <w:spacing w:after="240" w:before="0"/>
        <w:ind w:firstLine="0" w:left="720"/>
        <w:rPr/>
      </w:pPr>
      <w:r>
        <w:rPr>
          <w:rtl w:val="0"/>
        </w:rPr>
      </w:r>
      <w:r/>
    </w:p>
    <w:tbl>
      <w:tblPr>
        <w:tblStyle w:val="958"/>
        <w:tblW w:w="9360" w:type="dxa"/>
        <w:tblBorders/>
        <w:tblLayout w:type="fixed"/>
        <w:tblLook w:val="01E0" w:firstRow="1" w:lastRow="1" w:firstColumn="1" w:lastColumn="1" w:noHBand="0" w:noVBand="0"/>
      </w:tblPr>
      <w:tblGrid>
        <w:gridCol w:w="3120"/>
        <w:gridCol w:w="3120"/>
        <w:gridCol w:w="3120"/>
        <w:tblGridChange w:id="18">
          <w:tblGrid>
            <w:gridCol w:w="3120"/>
            <w:gridCol w:w="3120"/>
            <w:gridCol w:w="3120"/>
          </w:tblGrid>
        </w:tblGridChange>
      </w:tblGrid>
      <w:tr>
        <w:trPr>
          <w:cantSplit w:val="false"/>
        </w:trPr>
        <w:tc>
          <w:tcPr>
            <w:tcBorders/>
            <w:vAlign w:val="top"/>
            <w:textDirection w:val="lrTb"/>
            <w:noWrap w:val="false"/>
          </w:tcPr>
          <w:p>
            <w:pPr>
              <w:pBdr/>
              <w:spacing w:after="240" w:before="240"/>
              <w:ind/>
              <w:rPr>
                <w:rFonts w:ascii="Asana Math" w:hAnsi="Asana Math" w:eastAsia="Asana Math" w:cs="Asana Math"/>
                <w:sz w:val="24"/>
                <w:szCs w:val="24"/>
              </w:rPr>
            </w:pPr>
            <w:r>
              <w:rPr>
                <w:rFonts w:ascii="Asana Math" w:hAnsi="Asana Math" w:eastAsia="Asana Math" w:cs="Asana Math"/>
                <w:sz w:val="24"/>
                <w:szCs w:val="24"/>
                <w:rtl w:val="0"/>
              </w:rPr>
              <w:t xml:space="preserve">Priority</w:t>
            </w:r>
            <w:r>
              <w:rPr>
                <w:rFonts w:ascii="Asana Math" w:hAnsi="Asana Math" w:eastAsia="Asana Math" w:cs="Asana Math"/>
                <w:sz w:val="24"/>
                <w:szCs w:val="24"/>
              </w:rPr>
            </w:r>
          </w:p>
        </w:tc>
        <w:tc>
          <w:tcPr>
            <w:tcBorders/>
            <w:vAlign w:val="top"/>
            <w:textDirection w:val="lrTb"/>
            <w:noWrap w:val="false"/>
          </w:tcPr>
          <w:p>
            <w:pPr>
              <w:pBdr/>
              <w:spacing w:after="240" w:before="240"/>
              <w:ind/>
              <w:rPr>
                <w:rFonts w:ascii="Asana Math" w:hAnsi="Asana Math" w:eastAsia="Asana Math" w:cs="Asana Math"/>
                <w:sz w:val="24"/>
                <w:szCs w:val="24"/>
              </w:rPr>
            </w:pPr>
            <w:r>
              <w:rPr>
                <w:rFonts w:ascii="Asana Math" w:hAnsi="Asana Math" w:eastAsia="Asana Math" w:cs="Asana Math"/>
                <w:sz w:val="24"/>
                <w:szCs w:val="24"/>
                <w:rtl w:val="0"/>
              </w:rPr>
              <w:t xml:space="preserve">Title</w:t>
            </w:r>
            <w:r>
              <w:rPr>
                <w:rFonts w:ascii="Asana Math" w:hAnsi="Asana Math" w:eastAsia="Asana Math" w:cs="Asana Math"/>
                <w:sz w:val="24"/>
                <w:szCs w:val="24"/>
              </w:rPr>
            </w:r>
          </w:p>
        </w:tc>
        <w:tc>
          <w:tcPr>
            <w:tcBorders/>
            <w:vAlign w:val="top"/>
            <w:textDirection w:val="lrTb"/>
            <w:noWrap w:val="false"/>
          </w:tcPr>
          <w:p>
            <w:pPr>
              <w:pBdr/>
              <w:spacing w:after="240" w:before="240"/>
              <w:ind/>
              <w:rPr>
                <w:rFonts w:ascii="Asana Math" w:hAnsi="Asana Math" w:eastAsia="Asana Math" w:cs="Asana Math"/>
                <w:sz w:val="24"/>
                <w:szCs w:val="24"/>
              </w:rPr>
            </w:pPr>
            <w:r>
              <w:rPr>
                <w:rFonts w:ascii="Asana Math" w:hAnsi="Asana Math" w:eastAsia="Asana Math" w:cs="Asana Math"/>
                <w:sz w:val="24"/>
                <w:szCs w:val="24"/>
                <w:rtl w:val="0"/>
              </w:rPr>
              <w:t xml:space="preserve">The Detective's Take</w:t>
            </w:r>
            <w:r>
              <w:rPr>
                <w:rFonts w:ascii="Asana Math" w:hAnsi="Asana Math" w:eastAsia="Asana Math" w:cs="Asana Math"/>
                <w:sz w:val="24"/>
                <w:szCs w:val="24"/>
              </w:rPr>
            </w:r>
          </w:p>
        </w:tc>
      </w:tr>
      <w:tr>
        <w:trPr>
          <w:cantSplit w:val="false"/>
        </w:trPr>
        <w:tc>
          <w:tcPr>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B</w:t>
            </w:r>
            <w:r>
              <w:rPr>
                <w:rFonts w:ascii="Asana Math" w:hAnsi="Asana Math" w:eastAsia="Asana Math" w:cs="Asana Math"/>
                <w:b/>
                <w:sz w:val="24"/>
                <w:szCs w:val="24"/>
              </w:rPr>
            </w:r>
          </w:p>
        </w:tc>
        <w:tc>
          <w:tcPr>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Star Reporter</w:t>
            </w:r>
            <w:r>
              <w:rPr>
                <w:rFonts w:ascii="Asana Math" w:hAnsi="Asana Math" w:eastAsia="Asana Math" w:cs="Asana Math"/>
                <w:b/>
                <w:sz w:val="24"/>
                <w:szCs w:val="24"/>
              </w:rPr>
            </w:r>
          </w:p>
        </w:tc>
        <w:tc>
          <w:tcPr>
            <w:tcBorders/>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 work for one of the city's major news outlets, like the Sidoni</w:t>
            </w:r>
            <w:r>
              <w:rPr>
                <w:rFonts w:ascii="Asana Math" w:hAnsi="Asana Math" w:eastAsia="Asana Math" w:cs="Asana Math"/>
                <w:b w:val="0"/>
                <w:sz w:val="24"/>
                <w:szCs w:val="24"/>
                <w:rtl w:val="0"/>
              </w:rPr>
              <w:t xml:space="preserve">a Chronicle or Channel 8 News. Your name is on the front page. You have a press pass that gets you past police lines and a network of high-level sources. When you expose a scandal, the city listens. This makes you a powerful friend and a terrifying enemy."</w:t>
            </w:r>
            <w:r>
              <w:rPr>
                <w:rFonts w:ascii="Asana Math" w:hAnsi="Asana Math" w:eastAsia="Asana Math" w:cs="Asana Math"/>
                <w:b w:val="0"/>
                <w:sz w:val="24"/>
                <w:szCs w:val="24"/>
              </w:rPr>
            </w:r>
          </w:p>
        </w:tc>
      </w:tr>
      <w:tr>
        <w:trPr>
          <w:cantSplit w:val="false"/>
        </w:trPr>
        <w:tc>
          <w:tcPr>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D</w:t>
            </w:r>
            <w:r>
              <w:rPr>
                <w:rFonts w:ascii="Asana Math" w:hAnsi="Asana Math" w:eastAsia="Asana Math" w:cs="Asana Math"/>
                <w:b/>
                <w:sz w:val="24"/>
                <w:szCs w:val="24"/>
              </w:rPr>
            </w:r>
          </w:p>
        </w:tc>
        <w:tc>
          <w:tcPr>
            <w:tcBorders/>
            <w:vAlign w:val="top"/>
            <w:textDirection w:val="lrTb"/>
            <w:noWrap w:val="false"/>
          </w:tcPr>
          <w:p>
            <w:pPr>
              <w:pBdr/>
              <w:spacing w:after="240" w:before="240"/>
              <w:ind/>
              <w:rPr>
                <w:rFonts w:ascii="Asana Math" w:hAnsi="Asana Math" w:eastAsia="Asana Math" w:cs="Asana Math"/>
                <w:b/>
                <w:sz w:val="24"/>
                <w:szCs w:val="24"/>
              </w:rPr>
            </w:pPr>
            <w:r>
              <w:rPr>
                <w:rFonts w:ascii="Asana Math" w:hAnsi="Asana Math" w:eastAsia="Asana Math" w:cs="Asana Math"/>
                <w:b/>
                <w:sz w:val="24"/>
                <w:szCs w:val="24"/>
                <w:rtl w:val="0"/>
              </w:rPr>
              <w:t xml:space="preserve">Freelance Stringer</w:t>
            </w:r>
            <w:r>
              <w:rPr>
                <w:rFonts w:ascii="Asana Math" w:hAnsi="Asana Math" w:eastAsia="Asana Math" w:cs="Asana Math"/>
                <w:b/>
                <w:sz w:val="24"/>
                <w:szCs w:val="24"/>
              </w:rPr>
            </w:r>
          </w:p>
        </w:tc>
        <w:tc>
          <w:tcPr>
            <w:tcBorders/>
            <w:vAlign w:val="top"/>
            <w:textDirection w:val="lrTb"/>
            <w:noWrap w:val="false"/>
          </w:tcPr>
          <w:p>
            <w:pPr>
              <w:pBdr/>
              <w:spacing w:after="240" w:before="240"/>
              <w:ind/>
              <w:rPr>
                <w:rFonts w:ascii="Asana Math" w:hAnsi="Asana Math" w:eastAsia="Asana Math" w:cs="Asana Math"/>
                <w:b w:val="0"/>
                <w:sz w:val="24"/>
                <w:szCs w:val="24"/>
              </w:rPr>
            </w:pPr>
            <w:r>
              <w:rPr>
                <w:rFonts w:ascii="Asana Math" w:hAnsi="Asana Math" w:eastAsia="Asana Math" w:cs="Asana Math"/>
                <w:b w:val="0"/>
                <w:sz w:val="24"/>
                <w:szCs w:val="24"/>
                <w:rtl w:val="0"/>
              </w:rPr>
              <w:t xml:space="preserve">"You're an independent operator, a hustler with a camera and a </w:t>
            </w:r>
            <w:r>
              <w:rPr>
                <w:rFonts w:ascii="Asana Math" w:hAnsi="Asana Math" w:eastAsia="Asana Math" w:cs="Asana Math"/>
                <w:b w:val="0"/>
                <w:sz w:val="24"/>
                <w:szCs w:val="24"/>
                <w:rtl w:val="0"/>
              </w:rPr>
              <w:t xml:space="preserve">notepad. You chase down stories the big outlets won't touch, then sell your findings to the highest bidder. You work on your own terms, but you have no institutional protection. You live and die by the quality of your leads and the strength of your nerve."</w:t>
            </w:r>
            <w:r>
              <w:rPr>
                <w:rFonts w:ascii="Asana Math" w:hAnsi="Asana Math" w:eastAsia="Asana Math" w:cs="Asana Math"/>
                <w:b w:val="0"/>
                <w:sz w:val="24"/>
                <w:szCs w:val="24"/>
              </w:rPr>
            </w:r>
          </w:p>
        </w:tc>
      </w:tr>
    </w:tbl>
    <w:p>
      <w:pPr>
        <w:pBdr/>
        <w:spacing w:after="280" w:before="280"/>
        <w:ind/>
        <w:rPr/>
      </w:pPr>
      <w:r>
        <w:rPr>
          <w:rtl w:val="0"/>
        </w:rPr>
      </w:r>
      <w:r/>
    </w:p>
    <w:p>
      <w:pPr>
        <w:pBdr/>
        <w:spacing w:after="280" w:before="280"/>
        <w:ind/>
        <w:rPr/>
      </w:pPr>
      <w:r>
        <w:rPr>
          <w:rtl w:val="0"/>
        </w:rPr>
      </w:r>
      <w:r/>
    </w:p>
    <w:p>
      <w:pPr>
        <w:pStyle w:val="893"/>
        <w:pBdr/>
        <w:spacing/>
        <w:ind/>
        <w:rPr>
          <w:sz w:val="48"/>
          <w:szCs w:val="48"/>
          <w:highlight w:val="none"/>
          <w14:ligatures w14:val="none"/>
        </w:rPr>
      </w:pPr>
      <w:r>
        <w:rPr>
          <w:sz w:val="48"/>
          <w:szCs w:val="48"/>
          <w:lang w:val="en-US"/>
        </w:rPr>
        <w:t xml:space="preserve">Step 6 The</w:t>
      </w:r>
      <w:r>
        <w:rPr>
          <w:sz w:val="48"/>
          <w:szCs w:val="48"/>
        </w:rPr>
        <w:t xml:space="preserve"> </w:t>
      </w:r>
      <w:r>
        <w:rPr>
          <w:sz w:val="48"/>
          <w:szCs w:val="48"/>
          <w:lang w:val="en-US"/>
        </w:rPr>
        <w:t xml:space="preserve">R</w:t>
      </w:r>
      <w:r>
        <w:rPr>
          <w:sz w:val="48"/>
          <w:szCs w:val="48"/>
        </w:rPr>
        <w:t xml:space="preserve">esource </w:t>
      </w:r>
      <w:r>
        <w:rPr>
          <w:sz w:val="48"/>
          <w:szCs w:val="48"/>
          <w:lang w:val="en-US"/>
        </w:rPr>
        <w:t xml:space="preserve">S</w:t>
      </w:r>
      <w:r>
        <w:rPr>
          <w:sz w:val="48"/>
          <w:szCs w:val="48"/>
        </w:rPr>
        <w:t xml:space="preserve">ystem</w:t>
      </w:r>
      <w:r>
        <w:rPr>
          <w:sz w:val="48"/>
          <w:szCs w:val="48"/>
          <w:highlight w:val="none"/>
          <w14:ligatures w14:val="none"/>
        </w:rPr>
      </w:r>
      <w:r>
        <w:rPr>
          <w:sz w:val="48"/>
          <w:szCs w:val="48"/>
          <w:highlight w:val="none"/>
          <w14:ligatures w14:val="none"/>
        </w:rPr>
      </w:r>
    </w:p>
    <w:p>
      <w:pPr>
        <w:pBdr/>
        <w:spacing/>
        <w:ind/>
        <w:rPr>
          <w14:ligatures w14:val="none"/>
        </w:rPr>
      </w:pPr>
      <w:r>
        <w:rPr>
          <w14:ligatures w14:val="none"/>
        </w:rPr>
      </w:r>
      <w:r>
        <w:rPr>
          <w14:ligatures w14:val="none"/>
        </w:rPr>
      </w:r>
      <w:r>
        <w:rPr>
          <w14:ligatures w14:val="none"/>
        </w:rPr>
      </w:r>
    </w:p>
    <w:p>
      <w:pPr>
        <w:pBdr/>
        <w:spacing/>
        <w:ind/>
        <w:rPr>
          <w:highlight w:val="none"/>
          <w14:ligatures w14:val="none"/>
        </w:rPr>
      </w:pPr>
      <w:r>
        <w:rPr>
          <w:highlight w:val="none"/>
        </w:rPr>
        <w:t xml:space="preserve">Priority A 24RP </w:t>
      </w:r>
      <w:r>
        <w:rPr>
          <w:highlight w:val="none"/>
        </w:rPr>
        <w:t xml:space="preserve">Maximum Value</w:t>
      </w:r>
      <w:r>
        <w:rPr>
          <w:highlight w:val="none"/>
        </w:rPr>
        <w:t xml:space="preserve"> on any </w:t>
      </w:r>
      <w:r>
        <w:rPr>
          <w:highlight w:val="none"/>
        </w:rPr>
        <w:t xml:space="preserve">one</w:t>
      </w:r>
      <w:r>
        <w:rPr>
          <w:highlight w:val="none"/>
        </w:rPr>
        <w:t xml:space="preserve"> resource quality is </w:t>
      </w:r>
      <w:r>
        <w:rPr>
          <w:b/>
          <w:bCs/>
          <w:i w:val="0"/>
          <w:iCs w:val="0"/>
          <w:sz w:val="28"/>
          <w:szCs w:val="28"/>
          <w:highlight w:val="none"/>
        </w:rPr>
        <w:t xml:space="preserve">5</w:t>
      </w:r>
      <w:r>
        <w:rPr>
          <w:highlight w:val="none"/>
        </w:rPr>
        <w:t xml:space="preserve"> and the maximum </w:t>
      </w:r>
      <w:r>
        <w:rPr>
          <w:b/>
          <w:bCs/>
          <w:i/>
          <w:iCs/>
          <w:sz w:val="28"/>
          <w:szCs w:val="28"/>
          <w:highlight w:val="none"/>
        </w:rPr>
        <w:t xml:space="preserve">TOTAL</w:t>
      </w:r>
      <w:r>
        <w:rPr>
          <w:highlight w:val="none"/>
        </w:rPr>
        <w:t xml:space="preserve"> </w:t>
      </w:r>
      <w:r>
        <w:rPr>
          <w:highlight w:val="none"/>
        </w:rPr>
        <w:t xml:space="preserve">value is</w:t>
      </w:r>
      <w:r>
        <w:rPr>
          <w:b/>
          <w:bCs/>
          <w:i/>
          <w:iCs/>
          <w:highlight w:val="none"/>
          <w:u w:val="none"/>
        </w:rPr>
        <w:t xml:space="preserve"> </w:t>
      </w:r>
      <w:r>
        <w:rPr>
          <w:b/>
          <w:bCs/>
          <w:i w:val="0"/>
          <w:iCs w:val="0"/>
          <w:sz w:val="28"/>
          <w:szCs w:val="28"/>
          <w:highlight w:val="none"/>
          <w:u w:val="none"/>
        </w:rPr>
        <w:t xml:space="preserve">8</w:t>
      </w:r>
      <w:r>
        <w:rPr>
          <w:highlight w:val="none"/>
        </w:rPr>
        <w:t xml:space="preserve">. 5/3, 4/4 or 3/5</w:t>
      </w:r>
      <w:r>
        <w:rPr>
          <w:highlight w:val="none"/>
        </w:rPr>
        <w:t xml:space="preserve"> and/or any combination that has a total of less than </w:t>
      </w:r>
      <w:r>
        <w:rPr>
          <w:b/>
          <w:bCs/>
          <w:sz w:val="28"/>
          <w:szCs w:val="28"/>
          <w:highlight w:val="none"/>
        </w:rPr>
        <w:t xml:space="preserve">8. </w:t>
      </w:r>
      <w:r>
        <w:rPr>
          <w:b w:val="0"/>
          <w:bCs w:val="0"/>
          <w:sz w:val="24"/>
          <w:szCs w:val="24"/>
          <w:highlight w:val="none"/>
        </w:rPr>
        <w:t xml:space="preserve">3 Specializations to be applied however</w:t>
      </w:r>
      <w:r>
        <w:rPr>
          <w:highlight w:val="none"/>
          <w14:ligatures w14:val="none"/>
        </w:rPr>
      </w:r>
      <w:r>
        <w:rPr>
          <w:highlight w:val="none"/>
          <w14:ligatures w14:val="none"/>
        </w:rPr>
      </w:r>
    </w:p>
    <w:p>
      <w:pPr>
        <w:pBdr/>
        <w:spacing/>
        <w:ind/>
        <w:rPr>
          <w:b/>
          <w:bCs/>
          <w:sz w:val="28"/>
          <w:szCs w:val="28"/>
          <w:highlight w:val="none"/>
        </w:rPr>
      </w:pPr>
      <w:r>
        <w:rPr>
          <w:highlight w:val="none"/>
        </w:rPr>
        <w:t xml:space="preserve">Priority B 16RP Maximum value one any one resource quality is </w:t>
      </w:r>
      <w:r>
        <w:rPr>
          <w:b/>
          <w:bCs/>
          <w:sz w:val="28"/>
          <w:szCs w:val="28"/>
          <w:highlight w:val="none"/>
        </w:rPr>
        <w:t xml:space="preserve">4</w:t>
      </w:r>
      <w:r>
        <w:rPr>
          <w:highlight w:val="none"/>
        </w:rPr>
        <w:t xml:space="preserve"> and the maximum </w:t>
      </w:r>
      <w:r>
        <w:rPr>
          <w:b/>
          <w:bCs/>
          <w:i/>
          <w:iCs/>
          <w:sz w:val="28"/>
          <w:szCs w:val="28"/>
          <w:highlight w:val="none"/>
        </w:rPr>
        <w:t xml:space="preserve">TOTAL </w:t>
      </w:r>
      <w:r>
        <w:rPr>
          <w:highlight w:val="none"/>
        </w:rPr>
        <w:t xml:space="preserve">value is </w:t>
      </w:r>
      <w:r>
        <w:rPr>
          <w:b/>
          <w:bCs/>
          <w:sz w:val="28"/>
          <w:szCs w:val="28"/>
          <w:highlight w:val="none"/>
          <w:u w:val="none"/>
        </w:rPr>
        <w:t xml:space="preserve">6</w:t>
      </w:r>
      <w:r>
        <w:rPr>
          <w:b/>
          <w:bCs/>
          <w:highlight w:val="none"/>
          <w:u w:val="none"/>
        </w:rPr>
        <w:t xml:space="preserve">.</w:t>
      </w:r>
      <w:r>
        <w:rPr>
          <w:b/>
          <w:bCs/>
          <w:highlight w:val="none"/>
          <w:u w:val="none"/>
        </w:rPr>
        <w:t xml:space="preserve"> </w:t>
      </w:r>
      <w:r>
        <w:rPr>
          <w:highlight w:val="none"/>
        </w:rPr>
        <w:t xml:space="preserve">4/2, 3/3, or 2/4 and/or any combination that has a total of less than </w:t>
      </w:r>
      <w:r>
        <w:rPr>
          <w:b/>
          <w:bCs/>
          <w:sz w:val="28"/>
          <w:szCs w:val="28"/>
          <w:highlight w:val="none"/>
        </w:rPr>
        <w:t xml:space="preserve">6 </w:t>
      </w:r>
      <w:r>
        <w:rPr>
          <w:b w:val="0"/>
          <w:bCs w:val="0"/>
          <w:sz w:val="24"/>
          <w:szCs w:val="24"/>
          <w:highlight w:val="none"/>
        </w:rPr>
        <w:t xml:space="preserve">2 Specializations to be applied however</w:t>
      </w:r>
      <w:r>
        <w:rPr>
          <w:b/>
          <w:bCs/>
          <w:sz w:val="28"/>
          <w:szCs w:val="28"/>
          <w:highlight w:val="none"/>
        </w:rPr>
      </w:r>
      <w:r>
        <w:rPr>
          <w:b/>
          <w:bCs/>
          <w:sz w:val="28"/>
          <w:szCs w:val="28"/>
          <w:highlight w:val="none"/>
        </w:rPr>
      </w:r>
    </w:p>
    <w:p>
      <w:pPr>
        <w:pBdr/>
        <w:spacing/>
        <w:ind/>
        <w:rPr>
          <w:b/>
          <w:bCs/>
          <w:sz w:val="28"/>
          <w:szCs w:val="28"/>
          <w:highlight w:val="none"/>
        </w:rPr>
      </w:pPr>
      <w:r>
        <w:rPr>
          <w:highlight w:val="none"/>
        </w:rPr>
        <w:t xml:space="preserve">Priotity C 10RP </w:t>
      </w:r>
      <w:r>
        <w:rPr>
          <w:highlight w:val="none"/>
        </w:rPr>
        <w:t xml:space="preserve">Maximum value one any one resource quality is </w:t>
      </w:r>
      <w:r>
        <w:rPr>
          <w:b/>
          <w:bCs/>
          <w:sz w:val="28"/>
          <w:szCs w:val="28"/>
          <w:highlight w:val="none"/>
        </w:rPr>
        <w:t xml:space="preserve">3</w:t>
      </w:r>
      <w:r>
        <w:rPr>
          <w:highlight w:val="none"/>
        </w:rPr>
        <w:t xml:space="preserve"> and the maximum </w:t>
      </w:r>
      <w:r>
        <w:rPr>
          <w:b/>
          <w:bCs/>
          <w:i/>
          <w:iCs/>
          <w:sz w:val="28"/>
          <w:szCs w:val="28"/>
          <w:highlight w:val="none"/>
        </w:rPr>
        <w:t xml:space="preserve">TOTAL </w:t>
      </w:r>
      <w:r>
        <w:rPr>
          <w:highlight w:val="none"/>
        </w:rPr>
        <w:t xml:space="preserve">value is </w:t>
      </w:r>
      <w:r>
        <w:rPr>
          <w:b/>
          <w:bCs/>
          <w:sz w:val="28"/>
          <w:szCs w:val="28"/>
          <w:highlight w:val="none"/>
          <w:u w:val="none"/>
        </w:rPr>
        <w:t xml:space="preserve">5</w:t>
      </w:r>
      <w:r>
        <w:rPr>
          <w:b/>
          <w:bCs/>
          <w:highlight w:val="none"/>
          <w:u w:val="none"/>
        </w:rPr>
        <w:t xml:space="preserve">.</w:t>
      </w:r>
      <w:r>
        <w:rPr>
          <w:b/>
          <w:bCs/>
          <w:highlight w:val="none"/>
          <w:u w:val="none"/>
        </w:rPr>
        <w:t xml:space="preserve"> </w:t>
      </w:r>
      <w:r>
        <w:rPr>
          <w:highlight w:val="none"/>
        </w:rPr>
        <w:t xml:space="preserve"> 3/2 or 2/3 and/or any combination that has a total of less than </w:t>
      </w:r>
      <w:r>
        <w:rPr>
          <w:b/>
          <w:bCs/>
          <w:sz w:val="28"/>
          <w:szCs w:val="28"/>
          <w:highlight w:val="none"/>
        </w:rPr>
        <w:t xml:space="preserve">5 </w:t>
      </w:r>
      <w:r>
        <w:rPr>
          <w:b w:val="0"/>
          <w:bCs w:val="0"/>
          <w:sz w:val="24"/>
          <w:szCs w:val="24"/>
          <w:highlight w:val="none"/>
        </w:rPr>
        <w:t xml:space="preserve">1 Specializations to be applied however</w:t>
      </w:r>
      <w:r>
        <w:rPr>
          <w:b/>
          <w:bCs/>
          <w:sz w:val="28"/>
          <w:szCs w:val="28"/>
          <w:highlight w:val="none"/>
        </w:rPr>
      </w:r>
      <w:r>
        <w:rPr>
          <w:b/>
          <w:bCs/>
          <w:sz w:val="28"/>
          <w:szCs w:val="28"/>
          <w:highlight w:val="none"/>
        </w:rPr>
      </w:r>
    </w:p>
    <w:p>
      <w:pPr>
        <w:pBdr/>
        <w:spacing/>
        <w:ind/>
        <w:rPr>
          <w:b/>
          <w:bCs/>
          <w:sz w:val="28"/>
          <w:szCs w:val="28"/>
          <w:highlight w:val="none"/>
        </w:rPr>
      </w:pPr>
      <w:r>
        <w:rPr>
          <w:highlight w:val="none"/>
        </w:rPr>
        <w:t xml:space="preserve">Priority D 6RP </w:t>
      </w:r>
      <w:r>
        <w:rPr>
          <w:highlight w:val="none"/>
        </w:rPr>
        <w:t xml:space="preserve">Maximum value one any one resource quality is </w:t>
      </w:r>
      <w:r>
        <w:rPr>
          <w:b/>
          <w:bCs/>
          <w:sz w:val="28"/>
          <w:szCs w:val="28"/>
          <w:highlight w:val="none"/>
        </w:rPr>
        <w:t xml:space="preserve">3</w:t>
      </w:r>
      <w:r>
        <w:rPr>
          <w:highlight w:val="none"/>
        </w:rPr>
        <w:t xml:space="preserve"> and the maximum </w:t>
      </w:r>
      <w:r>
        <w:rPr>
          <w:b/>
          <w:bCs/>
          <w:i/>
          <w:iCs/>
          <w:sz w:val="28"/>
          <w:szCs w:val="28"/>
          <w:highlight w:val="none"/>
        </w:rPr>
        <w:t xml:space="preserve">TOTAL </w:t>
      </w:r>
      <w:r>
        <w:rPr>
          <w:highlight w:val="none"/>
        </w:rPr>
        <w:t xml:space="preserve">value is </w:t>
      </w:r>
      <w:r>
        <w:rPr>
          <w:b/>
          <w:bCs/>
          <w:sz w:val="28"/>
          <w:szCs w:val="28"/>
          <w:highlight w:val="none"/>
          <w:u w:val="none"/>
        </w:rPr>
        <w:t xml:space="preserve">4</w:t>
      </w:r>
      <w:r>
        <w:rPr>
          <w:b/>
          <w:bCs/>
          <w:highlight w:val="none"/>
          <w:u w:val="none"/>
        </w:rPr>
        <w:t xml:space="preserve">.</w:t>
      </w:r>
      <w:r>
        <w:rPr>
          <w:b/>
          <w:bCs/>
          <w:highlight w:val="none"/>
          <w:u w:val="none"/>
        </w:rPr>
        <w:t xml:space="preserve"> </w:t>
      </w:r>
      <w:r>
        <w:rPr>
          <w:highlight w:val="none"/>
        </w:rPr>
        <w:t xml:space="preserve">1/3, 2/2, or 3/1 and/or any combination that has a total of less than </w:t>
      </w:r>
      <w:r>
        <w:rPr>
          <w:b/>
          <w:bCs/>
          <w:sz w:val="28"/>
          <w:szCs w:val="28"/>
          <w:highlight w:val="none"/>
        </w:rPr>
        <w:t xml:space="preserve">4</w:t>
      </w:r>
      <w:r>
        <w:rPr>
          <w:b w:val="0"/>
          <w:bCs w:val="0"/>
          <w:sz w:val="24"/>
          <w:szCs w:val="24"/>
          <w:highlight w:val="none"/>
        </w:rPr>
        <w:t xml:space="preserve"> 1 Specializations to be applied however</w:t>
      </w:r>
      <w:r>
        <w:rPr>
          <w:b/>
          <w:bCs/>
          <w:sz w:val="28"/>
          <w:szCs w:val="28"/>
          <w:highlight w:val="none"/>
        </w:rPr>
      </w:r>
      <w:r>
        <w:rPr>
          <w:b/>
          <w:bCs/>
          <w:sz w:val="28"/>
          <w:szCs w:val="28"/>
          <w:highlight w:val="none"/>
        </w:rPr>
      </w:r>
    </w:p>
    <w:p>
      <w:pPr>
        <w:pBdr/>
        <w:spacing/>
        <w:ind/>
        <w:rPr>
          <w:highlight w:val="none"/>
        </w:rPr>
      </w:pPr>
      <w:r>
        <w:rPr>
          <w:highlight w:val="none"/>
        </w:rPr>
        <w:t xml:space="preserve">Priority E 4RP </w:t>
      </w:r>
      <w:r>
        <w:rPr>
          <w:highlight w:val="none"/>
        </w:rPr>
        <w:t xml:space="preserve">Maximum value one any one resource quality is </w:t>
      </w:r>
      <w:r>
        <w:rPr>
          <w:b/>
          <w:bCs/>
          <w:sz w:val="28"/>
          <w:szCs w:val="28"/>
          <w:highlight w:val="none"/>
        </w:rPr>
        <w:t xml:space="preserve">2</w:t>
      </w:r>
      <w:r>
        <w:rPr>
          <w:highlight w:val="none"/>
        </w:rPr>
        <w:t xml:space="preserve"> and the maximum </w:t>
      </w:r>
      <w:r>
        <w:rPr>
          <w:b/>
          <w:bCs/>
          <w:i/>
          <w:iCs/>
          <w:sz w:val="28"/>
          <w:szCs w:val="28"/>
          <w:highlight w:val="none"/>
        </w:rPr>
        <w:t xml:space="preserve">TOTAL </w:t>
      </w:r>
      <w:r>
        <w:rPr>
          <w:highlight w:val="none"/>
        </w:rPr>
        <w:t xml:space="preserve">value is </w:t>
      </w:r>
      <w:r>
        <w:rPr>
          <w:b/>
          <w:bCs/>
          <w:sz w:val="28"/>
          <w:szCs w:val="28"/>
          <w:highlight w:val="none"/>
        </w:rPr>
        <w:t xml:space="preserve">3</w:t>
      </w:r>
      <w:r>
        <w:rPr>
          <w:b/>
          <w:bCs/>
          <w:highlight w:val="none"/>
          <w:u w:val="none"/>
        </w:rPr>
        <w:t xml:space="preserve">.</w:t>
      </w:r>
      <w:r>
        <w:rPr>
          <w:b/>
          <w:bCs/>
          <w:highlight w:val="none"/>
          <w:u w:val="none"/>
        </w:rPr>
        <w:t xml:space="preserve"> </w:t>
      </w:r>
      <w:r>
        <w:rPr>
          <w:highlight w:val="none"/>
        </w:rPr>
        <w:t xml:space="preserve">1/2, or 2/1 and/or any combination that has a total of less than </w:t>
      </w:r>
      <w:r>
        <w:rPr>
          <w:b/>
          <w:bCs/>
          <w:sz w:val="28"/>
          <w:szCs w:val="28"/>
          <w:highlight w:val="none"/>
        </w:rPr>
        <w:t xml:space="preserve">3 </w:t>
      </w:r>
      <w:r>
        <w:t xml:space="preserve">0 specializations</w:t>
      </w:r>
      <w:r>
        <w:rPr>
          <w:highlight w:val="none"/>
        </w:rPr>
      </w:r>
      <w:r>
        <w:rPr>
          <w:highlight w:val="none"/>
        </w:rPr>
      </w:r>
    </w:p>
    <w:p>
      <w:pPr>
        <w:pBdr/>
        <w:spacing/>
        <w:ind/>
        <w:rPr/>
      </w:pPr>
      <w:r/>
      <w:r/>
      <w:r/>
    </w:p>
    <w:p>
      <w:pPr>
        <w:pStyle w:val="739"/>
        <w:pBdr>
          <w:top w:val="none" w:color="000000" w:sz="4" w:space="0"/>
          <w:left w:val="none" w:color="000000" w:sz="4" w:space="0"/>
          <w:bottom w:val="none" w:color="000000" w:sz="4" w:space="0"/>
          <w:right w:val="none" w:color="000000" w:sz="4" w:space="0"/>
        </w:pBdr>
        <w:spacing w:after="40" w:before="240" w:line="331" w:lineRule="auto"/>
        <w:ind w:right="0" w:firstLine="0" w:left="0"/>
        <w:rPr/>
      </w:pPr>
      <w:r>
        <w:rPr>
          <w:rFonts w:ascii="Arial" w:hAnsi="Arial" w:eastAsia="Arial" w:cs="Arial"/>
          <w:b/>
          <w:color w:val="000000"/>
          <w:sz w:val="22"/>
          <w:u w:val="none"/>
        </w:rPr>
        <w:t xml:space="preserve">Axis 1: Tenure Types (The Nature of Your Claim)</w:t>
      </w:r>
      <w:r/>
      <w:r/>
    </w:p>
    <w:p>
      <w:pPr>
        <w:pStyle w:val="888"/>
        <w:numPr>
          <w:ilvl w:val="0"/>
          <w:numId w:val="33"/>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Own:</w:t>
      </w:r>
      <w:r>
        <w:rPr>
          <w:rFonts w:ascii="Arial" w:hAnsi="Arial" w:eastAsia="Arial" w:cs="Arial"/>
          <w:color w:val="000000"/>
          <w:sz w:val="22"/>
          <w:u w:val="none"/>
        </w:rPr>
        <w:t xml:space="preserve"> You hold the deed. It is yours, outright. This is the most straightforward but often most expensive option. It provides the highest degree of security and autonomy, but also makes you a clear target.</w:t>
      </w:r>
      <w:r/>
      <w:r/>
    </w:p>
    <w:p>
      <w:pPr>
        <w:pStyle w:val="888"/>
        <w:numPr>
          <w:ilvl w:val="0"/>
          <w:numId w:val="3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Lease:</w:t>
      </w:r>
      <w:r>
        <w:rPr>
          <w:rFonts w:ascii="Arial" w:hAnsi="Arial" w:eastAsia="Arial" w:cs="Arial"/>
          <w:color w:val="000000"/>
          <w:sz w:val="22"/>
          <w:u w:val="none"/>
        </w:rPr>
        <w:t xml:space="preserve"> A long-term, binding contract. You don't own the property, but you have exclusive rights to it for a set period. This is the standard for most legitimate businesses, allowing them to operate without the massive capital outlay of full ownership.</w:t>
      </w:r>
      <w:r/>
      <w:r/>
    </w:p>
    <w:p>
      <w:pPr>
        <w:pStyle w:val="888"/>
        <w:numPr>
          <w:ilvl w:val="0"/>
          <w:numId w:val="3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Rent:</w:t>
      </w:r>
      <w:r>
        <w:rPr>
          <w:rFonts w:ascii="Arial" w:hAnsi="Arial" w:eastAsia="Arial" w:cs="Arial"/>
          <w:color w:val="000000"/>
          <w:sz w:val="22"/>
          <w:u w:val="none"/>
        </w:rPr>
        <w:t xml:space="preserve"> A short-term, flexible agreement. The most common form of habitation for the average Sidonian. It provides little security but maximum deniability.</w:t>
      </w:r>
      <w:r/>
      <w:r/>
    </w:p>
    <w:p>
      <w:pPr>
        <w:pStyle w:val="888"/>
        <w:numPr>
          <w:ilvl w:val="0"/>
          <w:numId w:val="3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Sublet:</w:t>
      </w:r>
      <w:r>
        <w:rPr>
          <w:rFonts w:ascii="Arial" w:hAnsi="Arial" w:eastAsia="Arial" w:cs="Arial"/>
          <w:color w:val="000000"/>
          <w:sz w:val="22"/>
          <w:u w:val="none"/>
        </w:rPr>
        <w:t xml:space="preserve"> You operate within another's property, often with their tacit (and sometimes illegal) approval. A classic arrangement for deniable safehouses or clandestine workshops.</w:t>
      </w:r>
      <w:r/>
      <w:r/>
    </w:p>
    <w:p>
      <w:pPr>
        <w:pStyle w:val="888"/>
        <w:numPr>
          <w:ilvl w:val="0"/>
          <w:numId w:val="3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Special Designation: Perpetuity Grant (The "Old Blood" Claim):</w:t>
      </w:r>
      <w:r>
        <w:rPr>
          <w:rFonts w:ascii="Arial" w:hAnsi="Arial" w:eastAsia="Arial" w:cs="Arial"/>
          <w:color w:val="000000"/>
          <w:sz w:val="22"/>
          <w:u w:val="none"/>
        </w:rPr>
        <w:t xml:space="preserve"> This is the rarest and most powerful form of tenure. It is not something one can buy. It is a hereditary right to a piece of land, granted generations ago for service to the nascent Republic—often, as you said, a politically expedient way for the old nobl</w:t>
      </w:r>
      <w:r>
        <w:rPr>
          <w:rFonts w:ascii="Arial" w:hAnsi="Arial" w:eastAsia="Arial" w:cs="Arial"/>
          <w:color w:val="000000"/>
          <w:sz w:val="22"/>
          <w:u w:val="none"/>
        </w:rPr>
        <w:t xml:space="preserve">e families to cement their power in the new world.</w:t>
      </w:r>
      <w:r/>
      <w:r/>
    </w:p>
    <w:p>
      <w:pPr>
        <w:pStyle w:val="888"/>
        <w:numPr>
          <w:ilvl w:val="1"/>
          <w:numId w:val="33"/>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Gameplay Impact:</w:t>
      </w:r>
      <w:r>
        <w:rPr>
          <w:rFonts w:ascii="Arial" w:hAnsi="Arial" w:eastAsia="Arial" w:cs="Arial"/>
          <w:color w:val="000000"/>
          <w:sz w:val="22"/>
          <w:u w:val="none"/>
        </w:rPr>
        <w:t xml:space="preserve"> Owning a Perpetuity Grant provides immense social and political capital. It gives you an unshakable historical claim that politicians, ward bosses, and even Syndicate leaders must respect, if grudgingly. As the Riverside example proves, it is the foundati</w:t>
      </w:r>
      <w:r>
        <w:rPr>
          <w:rFonts w:ascii="Arial" w:hAnsi="Arial" w:eastAsia="Arial" w:cs="Arial"/>
          <w:color w:val="000000"/>
          <w:sz w:val="22"/>
          <w:u w:val="none"/>
        </w:rPr>
        <w:t xml:space="preserve">on upon which dynasties are built, even for those on the "losing" side of a secret war.</w:t>
      </w:r>
      <w:r/>
      <w:r/>
    </w:p>
    <w:p>
      <w:pPr>
        <w:pStyle w:val="739"/>
        <w:pBdr>
          <w:top w:val="none" w:color="000000" w:sz="4" w:space="0"/>
          <w:left w:val="none" w:color="000000" w:sz="4" w:space="0"/>
          <w:bottom w:val="none" w:color="000000" w:sz="4" w:space="0"/>
          <w:right w:val="none" w:color="000000" w:sz="4" w:space="0"/>
        </w:pBdr>
        <w:spacing w:after="40" w:before="240" w:line="331" w:lineRule="auto"/>
        <w:ind w:right="0" w:firstLine="0" w:left="0"/>
        <w:rPr/>
      </w:pPr>
      <w:r>
        <w:rPr>
          <w:rFonts w:ascii="Arial" w:hAnsi="Arial" w:eastAsia="Arial" w:cs="Arial"/>
          <w:b/>
          <w:color w:val="000000"/>
          <w:sz w:val="22"/>
          <w:u w:val="none"/>
        </w:rPr>
        <w:t xml:space="preserve">Axis 2: Zoning Types (The Function of the Property)</w:t>
      </w:r>
      <w:r/>
      <w:r/>
    </w:p>
    <w:p>
      <w:pPr>
        <w:pStyle w:val="888"/>
        <w:numPr>
          <w:ilvl w:val="0"/>
          <w:numId w:val="34"/>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Residential:</w:t>
      </w:r>
      <w:r>
        <w:rPr>
          <w:rFonts w:ascii="Arial" w:hAnsi="Arial" w:eastAsia="Arial" w:cs="Arial"/>
          <w:color w:val="000000"/>
          <w:sz w:val="22"/>
          <w:u w:val="none"/>
        </w:rPr>
        <w:t xml:space="preserve"> Your home. Its location (Downside shack, Mid-Ward apartment, High-Ward hab-unit, Riverside manor) is the single clearest indicator of your social standing.</w:t>
      </w:r>
      <w:r/>
      <w:r/>
    </w:p>
    <w:p>
      <w:pPr>
        <w:pStyle w:val="888"/>
        <w:numPr>
          <w:ilvl w:val="0"/>
          <w:numId w:val="3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Commercial:</w:t>
      </w:r>
      <w:r>
        <w:rPr>
          <w:rFonts w:ascii="Arial" w:hAnsi="Arial" w:eastAsia="Arial" w:cs="Arial"/>
          <w:color w:val="000000"/>
          <w:sz w:val="22"/>
          <w:u w:val="none"/>
        </w:rPr>
        <w:t xml:space="preserve"> The public face of an enterprise. A storefront, an office, a clinic, a bar. It is where you interact with clients and customers.</w:t>
      </w:r>
      <w:r/>
      <w:r/>
    </w:p>
    <w:p>
      <w:pPr>
        <w:pStyle w:val="888"/>
        <w:numPr>
          <w:ilvl w:val="0"/>
          <w:numId w:val="3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Industrial:</w:t>
      </w:r>
      <w:r>
        <w:rPr>
          <w:rFonts w:ascii="Arial" w:hAnsi="Arial" w:eastAsia="Arial" w:cs="Arial"/>
          <w:color w:val="000000"/>
          <w:sz w:val="22"/>
          <w:u w:val="none"/>
        </w:rPr>
        <w:t xml:space="preserve"> The functional backbone. A factory, a workshop, a warehouse. Essential for manufacturing, distribution, and storage. Given Sidonia's hyper-local economy, controlling industrial space is a source of immense logistical power.</w:t>
      </w:r>
      <w:r/>
      <w:r/>
    </w:p>
    <w:p>
      <w:pPr>
        <w:pStyle w:val="888"/>
        <w:numPr>
          <w:ilvl w:val="0"/>
          <w:numId w:val="34"/>
        </w:numPr>
        <w:pBdr>
          <w:top w:val="none" w:color="000000" w:sz="4" w:space="0"/>
          <w:left w:val="none" w:color="000000" w:sz="4" w:space="0"/>
          <w:bottom w:val="none" w:color="000000" w:sz="4" w:space="0"/>
          <w:right w:val="none" w:color="000000" w:sz="4" w:space="0"/>
        </w:pBdr>
        <w:spacing w:after="240" w:before="0" w:line="331" w:lineRule="auto"/>
        <w:ind w:right="0"/>
        <w:rPr>
          <w:rFonts w:ascii="Arial" w:hAnsi="Arial" w:eastAsia="Arial" w:cs="Arial"/>
          <w:color w:val="000000"/>
          <w:sz w:val="22"/>
          <w:szCs w:val="22"/>
          <w:u w:val="none"/>
        </w:rPr>
      </w:pPr>
      <w:r>
        <w:rPr>
          <w:rFonts w:ascii="Arial" w:hAnsi="Arial" w:eastAsia="Arial" w:cs="Arial"/>
          <w:b/>
          <w:color w:val="000000"/>
          <w:sz w:val="22"/>
          <w:u w:val="none"/>
        </w:rPr>
        <w:t xml:space="preserve">Agricultural:</w:t>
      </w:r>
      <w:r>
        <w:rPr>
          <w:rFonts w:ascii="Arial" w:hAnsi="Arial" w:eastAsia="Arial" w:cs="Arial"/>
          <w:color w:val="000000"/>
          <w:sz w:val="22"/>
          <w:u w:val="none"/>
        </w:rPr>
        <w:t xml:space="preserve"> In a blighted world, the right to produce food or organic resources is a license to print money. This includes everything from hydroponics bays and Devil Fruit farms to secure greenhouses for rare alchemical flora.</w:t>
      </w:r>
      <w:r>
        <w:rPr>
          <w:rFonts w:ascii="Arial" w:hAnsi="Arial" w:eastAsia="Arial" w:cs="Arial"/>
          <w:color w:val="000000"/>
          <w:sz w:val="22"/>
          <w:szCs w:val="22"/>
          <w:u w:val="none"/>
        </w:rPr>
      </w:r>
      <w:r>
        <w:rPr>
          <w:rFonts w:ascii="Arial" w:hAnsi="Arial" w:eastAsia="Arial" w:cs="Arial"/>
          <w:color w:val="000000"/>
          <w:sz w:val="22"/>
          <w:szCs w:val="22"/>
          <w:u w:val="none"/>
        </w:rPr>
      </w:r>
    </w:p>
    <w:p>
      <w:pPr>
        <w:pStyle w:val="888"/>
        <w:numPr>
          <w:ilvl w:val="0"/>
          <w:numId w:val="34"/>
        </w:numPr>
        <w:pBdr>
          <w:top w:val="none" w:color="000000" w:sz="4" w:space="0"/>
          <w:left w:val="none" w:color="000000" w:sz="4" w:space="0"/>
          <w:bottom w:val="none" w:color="000000" w:sz="4" w:space="0"/>
          <w:right w:val="none" w:color="000000" w:sz="4" w:space="0"/>
        </w:pBdr>
        <w:spacing w:after="240" w:before="0" w:line="331" w:lineRule="auto"/>
        <w:ind w:right="0"/>
        <w:rPr>
          <w:rFonts w:ascii="Arial" w:hAnsi="Arial" w:eastAsia="Arial" w:cs="Arial"/>
          <w:sz w:val="22"/>
          <w:szCs w:val="22"/>
        </w:rPr>
      </w:pPr>
      <w:r>
        <w:rPr>
          <w:rFonts w:ascii="Arial" w:hAnsi="Arial" w:eastAsia="Arial" w:cs="Arial"/>
          <w:color w:val="000000"/>
          <w:sz w:val="22"/>
          <w:u w:val="none"/>
        </w:rPr>
      </w:r>
      <w:r>
        <w:rPr>
          <w:rFonts w:ascii="Arial" w:hAnsi="Arial" w:eastAsia="Arial" w:cs="Arial"/>
          <w:b/>
          <w:color w:val="000000"/>
          <w:sz w:val="22"/>
          <w:u w:val="none"/>
        </w:rPr>
        <w:t xml:space="preserve">Special:</w:t>
      </w:r>
      <w:r>
        <w:rPr>
          <w:rFonts w:ascii="Arial" w:hAnsi="Arial" w:eastAsia="Arial" w:cs="Arial"/>
          <w:color w:val="000000"/>
          <w:sz w:val="22"/>
          <w:u w:val="none"/>
        </w:rPr>
        <w:t xml:space="preserve"> The catch-all for properties that defy standard classification. This is where the secrets live: hidden safehouses, repurposed pre-Collapse bunkers, clandestine laboratories, Aetheric research sites, and other locations that do not officially exist on any </w:t>
      </w:r>
      <w:r>
        <w:rPr>
          <w:rFonts w:ascii="Arial" w:hAnsi="Arial" w:eastAsia="Arial" w:cs="Arial"/>
          <w:color w:val="000000"/>
          <w:sz w:val="22"/>
          <w:u w:val="none"/>
        </w:rPr>
        <w:t xml:space="preserve">map.</w:t>
      </w:r>
      <w:r>
        <w:rPr>
          <w:rFonts w:ascii="Arial" w:hAnsi="Arial" w:eastAsia="Arial" w:cs="Arial"/>
          <w:sz w:val="22"/>
          <w:szCs w:val="22"/>
        </w:rPr>
      </w:r>
      <w:r>
        <w:rPr>
          <w:rFonts w:ascii="Arial" w:hAnsi="Arial" w:eastAsia="Arial" w:cs="Arial"/>
          <w:sz w:val="22"/>
          <w:szCs w:val="22"/>
        </w:rP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sz w:val="24"/>
          <w:szCs w:val="24"/>
        </w:rPr>
      </w:pPr>
      <w:r>
        <w:rPr>
          <w:rFonts w:ascii="Arial" w:hAnsi="Arial" w:eastAsia="Arial" w:cs="Arial"/>
          <w:b/>
          <w:color w:val="000000"/>
          <w:sz w:val="22"/>
          <w:highlight w:val="none"/>
          <w:u w:val="none"/>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rFonts w:ascii="Arial" w:hAnsi="Arial" w:eastAsia="Arial" w:cs="Arial"/>
          <w:b/>
          <w:bCs/>
          <w:color w:val="000000"/>
          <w:sz w:val="22"/>
          <w:szCs w:val="22"/>
          <w:highlight w:val="none"/>
          <w:u w:val="none"/>
        </w:rPr>
      </w:pPr>
      <w:r>
        <w:rPr>
          <w:rFonts w:ascii="Arial" w:hAnsi="Arial" w:eastAsia="Arial" w:cs="Arial"/>
          <w:b/>
          <w:color w:val="000000"/>
          <w:sz w:val="22"/>
          <w:u w:val="none"/>
        </w:rPr>
        <w:t xml:space="preserve">1. Goods:</w:t>
      </w:r>
      <w:r>
        <w:rPr>
          <w:rFonts w:ascii="Arial" w:hAnsi="Arial" w:eastAsia="Arial" w:cs="Arial"/>
          <w:b/>
          <w:bCs/>
          <w:color w:val="000000"/>
          <w:sz w:val="22"/>
          <w:szCs w:val="22"/>
          <w:highlight w:val="none"/>
          <w:u w:val="none"/>
        </w:rPr>
      </w:r>
      <w:r>
        <w:rPr>
          <w:rFonts w:ascii="Arial" w:hAnsi="Arial" w:eastAsia="Arial" w:cs="Arial"/>
          <w:b/>
          <w:bCs/>
          <w:color w:val="000000"/>
          <w:sz w:val="22"/>
          <w:szCs w:val="22"/>
          <w:highlight w:val="none"/>
          <w:u w:val="none"/>
        </w:rPr>
      </w:r>
    </w:p>
    <w:p>
      <w:pPr>
        <w:pStyle w:val="888"/>
        <w:numPr>
          <w:ilvl w:val="0"/>
          <w:numId w:val="35"/>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This Contact is a master of procurement and logistics for physical items. They are a fence, a quartermaster, a black marketeer, or a junk dealer with a preternatural talent for finding the specific widget you need.</w:t>
      </w:r>
      <w:r/>
      <w:r/>
    </w:p>
    <w:p>
      <w:pPr>
        <w:pStyle w:val="888"/>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Low Reach Example:</w:t>
      </w:r>
      <w:r>
        <w:rPr>
          <w:rFonts w:ascii="Arial" w:hAnsi="Arial" w:eastAsia="Arial" w:cs="Arial"/>
          <w:color w:val="000000"/>
          <w:sz w:val="22"/>
          <w:u w:val="none"/>
        </w:rPr>
        <w:t xml:space="preserve"> Can get you a box of non-standard ammunition, a specific brand of hard-to-find liquor, or some scavenged copper wire.</w:t>
      </w:r>
      <w:r/>
      <w:r/>
    </w:p>
    <w:p>
      <w:pPr>
        <w:pStyle w:val="888"/>
        <w:numPr>
          <w:ilvl w:val="0"/>
          <w:numId w:val="35"/>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High Reach Example:</w:t>
      </w:r>
      <w:r>
        <w:rPr>
          <w:rFonts w:ascii="Arial" w:hAnsi="Arial" w:eastAsia="Arial" w:cs="Arial"/>
          <w:color w:val="000000"/>
          <w:sz w:val="22"/>
          <w:u w:val="none"/>
        </w:rPr>
        <w:t xml:space="preserve"> Can arrange the "acquisition" of a corporate vehicle, a crate of military-grade weaponry, or a rare, restricted alchemical component.</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2. Services:</w:t>
      </w:r>
      <w:r/>
      <w:r/>
    </w:p>
    <w:p>
      <w:pPr>
        <w:pStyle w:val="888"/>
        <w:numPr>
          <w:ilvl w:val="0"/>
          <w:numId w:val="36"/>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This Contact connects you with people who perform tasks. They know who is available for hire, from day laborers to elite mercenaries. You still have to pay the people doing the work, but this Contact makes the introduction.</w:t>
      </w:r>
      <w:r/>
      <w:r/>
    </w:p>
    <w:p>
      <w:pPr>
        <w:pStyle w:val="888"/>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Low Reach Example:</w:t>
      </w:r>
      <w:r>
        <w:rPr>
          <w:rFonts w:ascii="Arial" w:hAnsi="Arial" w:eastAsia="Arial" w:cs="Arial"/>
          <w:color w:val="000000"/>
          <w:sz w:val="22"/>
          <w:u w:val="none"/>
        </w:rPr>
        <w:t xml:space="preserve"> Can find some local kids to watch your car, a reliable (if unlicensed) plumber, or a strong back to help move heavy equipment.</w:t>
      </w:r>
      <w:r/>
      <w:r/>
    </w:p>
    <w:p>
      <w:pPr>
        <w:pStyle w:val="888"/>
        <w:numPr>
          <w:ilvl w:val="0"/>
          <w:numId w:val="36"/>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High Reach Example:</w:t>
      </w:r>
      <w:r>
        <w:rPr>
          <w:rFonts w:ascii="Arial" w:hAnsi="Arial" w:eastAsia="Arial" w:cs="Arial"/>
          <w:color w:val="000000"/>
          <w:sz w:val="22"/>
          <w:u w:val="none"/>
        </w:rPr>
        <w:t xml:space="preserve"> Can get you a crew of deniable Syndicate enforcers for a single operation, a discreet and highly-skilled cybernetics surgeon, or a team of professional cat burglars.</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3. Intel:</w:t>
      </w:r>
      <w:r/>
      <w:r/>
    </w:p>
    <w:p>
      <w:pPr>
        <w:pStyle w:val="888"/>
        <w:numPr>
          <w:ilvl w:val="0"/>
          <w:numId w:val="37"/>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The classic information broker. This Contact lives and breathes secrets. They trade in blackmail, corporate espionage, street-level rumors, and sensitive personal data.</w:t>
      </w:r>
      <w:r/>
      <w:r/>
    </w:p>
    <w:p>
      <w:pPr>
        <w:pStyle w:val="888"/>
        <w:numPr>
          <w:ilvl w:val="0"/>
          <w:numId w:val="3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Low Reach Example:</w:t>
      </w:r>
      <w:r>
        <w:rPr>
          <w:rFonts w:ascii="Arial" w:hAnsi="Arial" w:eastAsia="Arial" w:cs="Arial"/>
          <w:color w:val="000000"/>
          <w:sz w:val="22"/>
          <w:u w:val="none"/>
        </w:rPr>
        <w:t xml:space="preserve"> Knows which Ward official is having an affair, the patrol schedule of the local security forces, or where a particular gang fences their stolen goods.</w:t>
      </w:r>
      <w:r/>
      <w:r/>
    </w:p>
    <w:p>
      <w:pPr>
        <w:pStyle w:val="888"/>
        <w:numPr>
          <w:ilvl w:val="0"/>
          <w:numId w:val="37"/>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High Reach Example:</w:t>
      </w:r>
      <w:r>
        <w:rPr>
          <w:rFonts w:ascii="Arial" w:hAnsi="Arial" w:eastAsia="Arial" w:cs="Arial"/>
          <w:color w:val="000000"/>
          <w:sz w:val="22"/>
          <w:u w:val="none"/>
        </w:rPr>
        <w:t xml:space="preserve"> Has access to encrypted corporate financial records, the guest list for a private Spire-level event, or the true identity of a reclusive Syndicate leader.</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4. Connections:</w:t>
      </w:r>
      <w:r/>
      <w:r/>
    </w:p>
    <w:p>
      <w:pPr>
        <w:pStyle w:val="888"/>
        <w:numPr>
          <w:ilvl w:val="0"/>
          <w:numId w:val="38"/>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The social butterfly and gatekeeper. This Contact's specialty is arranging introductions. They always "know a guy who knows a guy." They don't broker deals or gather intel themselves; they get you in the room with the person you need to see.</w:t>
      </w:r>
      <w:r/>
      <w:r/>
    </w:p>
    <w:p>
      <w:pPr>
        <w:pStyle w:val="888"/>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Low Reach Example:</w:t>
      </w:r>
      <w:r>
        <w:rPr>
          <w:rFonts w:ascii="Arial" w:hAnsi="Arial" w:eastAsia="Arial" w:cs="Arial"/>
          <w:color w:val="000000"/>
          <w:sz w:val="22"/>
          <w:u w:val="none"/>
        </w:rPr>
        <w:t xml:space="preserve"> Can get you a brief, informal meeting with a local Ward Boss's lieutenant.</w:t>
      </w:r>
      <w:r/>
      <w:r/>
    </w:p>
    <w:p>
      <w:pPr>
        <w:pStyle w:val="888"/>
        <w:numPr>
          <w:ilvl w:val="0"/>
          <w:numId w:val="38"/>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High Reach Example:</w:t>
      </w:r>
      <w:r>
        <w:rPr>
          <w:rFonts w:ascii="Arial" w:hAnsi="Arial" w:eastAsia="Arial" w:cs="Arial"/>
          <w:color w:val="000000"/>
          <w:sz w:val="22"/>
          <w:u w:val="none"/>
        </w:rPr>
        <w:t xml:space="preserve"> Can arrange a formal, sit-down meeting with a member of one of the Five Families or a high-ranking official at the Ministry of Aetheric Ecology.</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5. Mediation:</w:t>
      </w:r>
      <w:r/>
      <w:r/>
    </w:p>
    <w:p>
      <w:pPr>
        <w:pStyle w:val="888"/>
        <w:numPr>
          <w:ilvl w:val="0"/>
          <w:numId w:val="39"/>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The neutral arbiter. This Contact has a reputation for fairness, discretion, and the ability to de-escalate volatile situations. When two rival parties need to talk without bloodshed, they call this person. Their presence at a meeting is a guarantee of te</w:t>
      </w:r>
      <w:r>
        <w:rPr>
          <w:rFonts w:ascii="Arial" w:hAnsi="Arial" w:eastAsia="Arial" w:cs="Arial"/>
          <w:color w:val="000000"/>
          <w:sz w:val="22"/>
          <w:u w:val="none"/>
        </w:rPr>
        <w:t xml:space="preserve">mporary neutrality.</w:t>
      </w:r>
      <w:r/>
      <w:r/>
    </w:p>
    <w:p>
      <w:pPr>
        <w:pStyle w:val="888"/>
        <w:numPr>
          <w:ilvl w:val="0"/>
          <w:numId w:val="3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i/>
          <w:color w:val="000000"/>
          <w:sz w:val="22"/>
          <w:u w:val="none"/>
        </w:rPr>
        <w:t xml:space="preserve">This is a fascinating and unique specialization that reinforces the game's noir and political themes.</w:t>
      </w:r>
      <w:r/>
      <w:r/>
    </w:p>
    <w:p>
      <w:pPr>
        <w:pStyle w:val="888"/>
        <w:numPr>
          <w:ilvl w:val="0"/>
          <w:numId w:val="3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000000"/>
          <w:sz w:val="22"/>
          <w:u w:val="none"/>
        </w:rPr>
        <w:t xml:space="preserve">Low Reach Example:</w:t>
      </w:r>
      <w:r>
        <w:rPr>
          <w:rFonts w:ascii="Arial" w:hAnsi="Arial" w:eastAsia="Arial" w:cs="Arial"/>
          <w:color w:val="000000"/>
          <w:sz w:val="22"/>
          <w:u w:val="none"/>
        </w:rPr>
        <w:t xml:space="preserve"> Can broker a truce between two warring street gangs.</w:t>
      </w:r>
      <w:r/>
      <w:r/>
    </w:p>
    <w:p>
      <w:pPr>
        <w:pStyle w:val="888"/>
        <w:numPr>
          <w:ilvl w:val="0"/>
          <w:numId w:val="39"/>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High Reach Example:</w:t>
      </w:r>
      <w:r>
        <w:rPr>
          <w:rFonts w:ascii="Arial" w:hAnsi="Arial" w:eastAsia="Arial" w:cs="Arial"/>
          <w:color w:val="000000"/>
          <w:sz w:val="22"/>
          <w:u w:val="none"/>
        </w:rPr>
        <w:t xml:space="preserve"> Can mediate a high-stakes corporate merger dispute or a territorial disagreement between two Syndicates.</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6. Expertise:</w:t>
      </w:r>
      <w:r/>
      <w:r/>
    </w:p>
    <w:p>
      <w:pPr>
        <w:pStyle w:val="888"/>
        <w:numPr>
          <w:ilvl w:val="0"/>
          <w:numId w:val="40"/>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The academic and technical liaison. This Contact operates within the world of knowledge and specialized skill. They don't just </w:t>
      </w:r>
      <w:r>
        <w:rPr>
          <w:rFonts w:ascii="Arial" w:hAnsi="Arial" w:eastAsia="Arial" w:cs="Arial"/>
          <w:i/>
          <w:color w:val="000000"/>
          <w:sz w:val="22"/>
          <w:u w:val="none"/>
        </w:rPr>
        <w:t xml:space="preserve">know</w:t>
      </w:r>
      <w:r>
        <w:rPr>
          <w:rFonts w:ascii="Arial" w:hAnsi="Arial" w:eastAsia="Arial" w:cs="Arial"/>
          <w:color w:val="000000"/>
          <w:sz w:val="22"/>
          <w:u w:val="none"/>
        </w:rPr>
        <w:t xml:space="preserve"> experts; they understand the landscape of expertise and can find the </w:t>
      </w:r>
      <w:r>
        <w:rPr>
          <w:rFonts w:ascii="Arial" w:hAnsi="Arial" w:eastAsia="Arial" w:cs="Arial"/>
          <w:i/>
          <w:color w:val="000000"/>
          <w:sz w:val="22"/>
          <w:u w:val="none"/>
        </w:rPr>
        <w:t xml:space="preserve">right</w:t>
      </w:r>
      <w:r>
        <w:rPr>
          <w:rFonts w:ascii="Arial" w:hAnsi="Arial" w:eastAsia="Arial" w:cs="Arial"/>
          <w:color w:val="000000"/>
          <w:sz w:val="22"/>
          <w:u w:val="none"/>
        </w:rPr>
        <w:t xml:space="preserve">person with the specific, niche knowledge you require.</w:t>
      </w:r>
      <w:r/>
      <w:r/>
    </w:p>
    <w:p>
      <w:pPr>
        <w:pStyle w:val="888"/>
        <w:numPr>
          <w:ilvl w:val="0"/>
          <w:numId w:val="40"/>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Low Reach Example:</w:t>
      </w:r>
      <w:r>
        <w:rPr>
          <w:rFonts w:ascii="Arial" w:hAnsi="Arial" w:eastAsia="Arial" w:cs="Arial"/>
          <w:color w:val="000000"/>
          <w:sz w:val="22"/>
          <w:u w:val="none"/>
        </w:rPr>
        <w:t xml:space="preserve"> Can find a local mechanic who knows how to work on pre-Collapse engines.</w:t>
      </w:r>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b/>
          <w:color w:val="000000"/>
          <w:sz w:val="22"/>
          <w:u w:val="none"/>
        </w:rPr>
        <w:t xml:space="preserve">High Reach Example:</w:t>
      </w:r>
      <w:r>
        <w:rPr>
          <w:rFonts w:ascii="Arial" w:hAnsi="Arial" w:eastAsia="Arial" w:cs="Arial"/>
          <w:color w:val="000000"/>
          <w:sz w:val="22"/>
          <w:u w:val="none"/>
        </w:rPr>
        <w:t xml:space="preserve"> Can get you a consultation with the leading (and likely heretical) theoretical physicist at Central University, or the only living expert on a forgotten dialect of the Imperial language.</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1. Bureaucracy:</w:t>
      </w:r>
      <w:r/>
      <w:r/>
    </w:p>
    <w:p>
      <w:pPr>
        <w:pStyle w:val="888"/>
        <w:numPr>
          <w:ilvl w:val="0"/>
          <w:numId w:val="41"/>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The ability to navigate the labyrinthine corridors of Sidonia's ministries. This person knows the loopholes, the correct forms to file, which clerks can be bribed (and with what), and how to get a permit stamped in days instead of months.</w:t>
      </w:r>
      <w:r/>
      <w:r/>
    </w:p>
    <w:p>
      <w:pPr>
        <w:pStyle w:val="888"/>
        <w:numPr>
          <w:ilvl w:val="0"/>
          <w:numId w:val="41"/>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Retainer Example:</w:t>
      </w:r>
      <w:r>
        <w:rPr>
          <w:rFonts w:ascii="Arial" w:hAnsi="Arial" w:eastAsia="Arial" w:cs="Arial"/>
          <w:color w:val="000000"/>
          <w:sz w:val="22"/>
          <w:u w:val="none"/>
        </w:rPr>
        <w:t xml:space="preserve"> "The Expediter." A former ministry clerk who now works as a consultant, using their inside knowledge to cut through red tape for a price.</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2. Contract Law:</w:t>
      </w:r>
      <w:r/>
      <w:r/>
    </w:p>
    <w:p>
      <w:pPr>
        <w:pStyle w:val="888"/>
        <w:numPr>
          <w:ilvl w:val="0"/>
          <w:numId w:val="42"/>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In a world where contracts are magically binding, this skill is paramount. It involves the ability to draft iron-clad agreements, find exploitable loopholes in the contracts of others, and litigate disputes. It's both a shield and a sword.</w:t>
      </w:r>
      <w:r/>
      <w:r/>
    </w:p>
    <w:p>
      <w:pPr>
        <w:pStyle w:val="888"/>
        <w:numPr>
          <w:ilvl w:val="0"/>
          <w:numId w:val="42"/>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Retainer Example:</w:t>
      </w:r>
      <w:r>
        <w:rPr>
          <w:rFonts w:ascii="Arial" w:hAnsi="Arial" w:eastAsia="Arial" w:cs="Arial"/>
          <w:color w:val="000000"/>
          <w:sz w:val="22"/>
          <w:u w:val="none"/>
        </w:rPr>
        <w:t xml:space="preserve"> "The Counselor." A sharp, often cynical lawyer who specializes exclusively in contract negotiation and enforcement. They don't care about guilt or innocence, only the letter of the law.</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3. Security:</w:t>
      </w:r>
      <w:r/>
      <w:r/>
    </w:p>
    <w:p>
      <w:pPr>
        <w:pStyle w:val="888"/>
        <w:numPr>
          <w:ilvl w:val="0"/>
          <w:numId w:val="43"/>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Goes far beyond physical protection. This is about understanding the unique threats of Sidonia. It includes threat assessment against supernatural predators, Aetheric phenomena, corporate espionage, and Syndicate strong-arming. It's about designing safe r</w:t>
      </w:r>
      <w:r>
        <w:rPr>
          <w:rFonts w:ascii="Arial" w:hAnsi="Arial" w:eastAsia="Arial" w:cs="Arial"/>
          <w:color w:val="000000"/>
          <w:sz w:val="22"/>
          <w:u w:val="none"/>
        </w:rPr>
        <w:t xml:space="preserve">outes, securing locations against both physical and esoteric threats, and vetting personnel.</w:t>
      </w:r>
      <w:r/>
      <w:r/>
    </w:p>
    <w:p>
      <w:pPr>
        <w:pStyle w:val="888"/>
        <w:numPr>
          <w:ilvl w:val="0"/>
          <w:numId w:val="43"/>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Retainer Example:</w:t>
      </w:r>
      <w:r>
        <w:rPr>
          <w:rFonts w:ascii="Arial" w:hAnsi="Arial" w:eastAsia="Arial" w:cs="Arial"/>
          <w:color w:val="000000"/>
          <w:sz w:val="22"/>
          <w:u w:val="none"/>
        </w:rPr>
        <w:t xml:space="preserve"> "The Warden." A former member of the White Wardens or a corporate security division who now runs their own private security consultancy.</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4. Liaison (The "Bag Man"):</w:t>
      </w:r>
      <w:r/>
      <w:r/>
    </w:p>
    <w:p>
      <w:pPr>
        <w:pStyle w:val="888"/>
        <w:numPr>
          <w:ilvl w:val="0"/>
          <w:numId w:val="44"/>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The art of interfacing with the underworld. This person is a trusted neutral party who can broker deals between legitimate businesses and criminal organizations. They understand the protocols, the tribute systems, and the personalities of the Syndicate bo</w:t>
      </w:r>
      <w:r>
        <w:rPr>
          <w:rFonts w:ascii="Arial" w:hAnsi="Arial" w:eastAsia="Arial" w:cs="Arial"/>
          <w:color w:val="000000"/>
          <w:sz w:val="22"/>
          <w:u w:val="none"/>
        </w:rPr>
        <w:t xml:space="preserve">sses. They are the human firewall that allows a "legitimate" business to benefit from illegal activities without getting their hands dirty.</w:t>
      </w:r>
      <w:r/>
      <w:r/>
    </w:p>
    <w:p>
      <w:pPr>
        <w:pStyle w:val="888"/>
        <w:numPr>
          <w:ilvl w:val="0"/>
          <w:numId w:val="44"/>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Retainer Example:</w:t>
      </w:r>
      <w:r>
        <w:rPr>
          <w:rFonts w:ascii="Arial" w:hAnsi="Arial" w:eastAsia="Arial" w:cs="Arial"/>
          <w:color w:val="000000"/>
          <w:sz w:val="22"/>
          <w:u w:val="none"/>
        </w:rPr>
        <w:t xml:space="preserve"> "The Attache." An impeccably dressed, unnervingly calm individual who can sit down for coffee with a Ward Boss one hour and a corporate VP the next, ensuring everyone gets their cut and no blood is shed.</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5. Management (Logistics &amp; Personnel):</w:t>
      </w:r>
      <w:r/>
      <w:r/>
    </w:p>
    <w:p>
      <w:pPr>
        <w:pStyle w:val="888"/>
        <w:numPr>
          <w:ilvl w:val="0"/>
          <w:numId w:val="45"/>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The skill of practical organization in a corrupt environment. This is about more than just efficiency; it's about managing people. It's knowing which foreman is skimming, which driver is a Syndicate informant, and which security guard can be trusted. It's</w:t>
      </w:r>
      <w:r>
        <w:rPr>
          <w:rFonts w:ascii="Arial" w:hAnsi="Arial" w:eastAsia="Arial" w:cs="Arial"/>
          <w:color w:val="000000"/>
          <w:sz w:val="22"/>
          <w:u w:val="none"/>
        </w:rPr>
        <w:t xml:space="preserve"> about keeping the machine running, even when its parts are actively trying to rust.</w:t>
      </w:r>
      <w:r/>
      <w:r/>
    </w:p>
    <w:p>
      <w:pPr>
        <w:pStyle w:val="888"/>
        <w:numPr>
          <w:ilvl w:val="0"/>
          <w:numId w:val="45"/>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rial" w:hAnsi="Arial" w:eastAsia="Arial" w:cs="Arial"/>
          <w:b/>
          <w:color w:val="000000"/>
          <w:sz w:val="22"/>
          <w:u w:val="none"/>
        </w:rPr>
        <w:t xml:space="preserve">Retainer Example:</w:t>
      </w:r>
      <w:r>
        <w:rPr>
          <w:rFonts w:ascii="Arial" w:hAnsi="Arial" w:eastAsia="Arial" w:cs="Arial"/>
          <w:color w:val="000000"/>
          <w:sz w:val="22"/>
          <w:u w:val="none"/>
        </w:rPr>
        <w:t xml:space="preserve"> "The Foreman." A grizzled veteran of the factory floors or shipping yards who runs a tight ship through a combination of respect, fear, and an uncanny ability to spot a liar.</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b/>
          <w:color w:val="000000"/>
          <w:sz w:val="22"/>
          <w:u w:val="none"/>
        </w:rPr>
        <w:t xml:space="preserve">6. Intelligence:</w:t>
      </w:r>
      <w:r/>
      <w:r/>
    </w:p>
    <w:p>
      <w:pPr>
        <w:pStyle w:val="888"/>
        <w:numPr>
          <w:ilvl w:val="0"/>
          <w:numId w:val="46"/>
        </w:numPr>
        <w:pBdr>
          <w:top w:val="none" w:color="000000" w:sz="4" w:space="0"/>
          <w:left w:val="none" w:color="000000" w:sz="4" w:space="0"/>
          <w:bottom w:val="none" w:color="000000" w:sz="4" w:space="0"/>
          <w:right w:val="none" w:color="000000" w:sz="4" w:space="0"/>
        </w:pBdr>
        <w:spacing w:after="240" w:before="240" w:line="331" w:lineRule="auto"/>
        <w:ind w:right="0"/>
        <w:rPr/>
      </w:pPr>
      <w:r>
        <w:rPr>
          <w:rFonts w:ascii="Arial" w:hAnsi="Arial" w:eastAsia="Arial" w:cs="Arial"/>
          <w:b/>
          <w:color w:val="000000"/>
          <w:sz w:val="22"/>
          <w:u w:val="none"/>
        </w:rPr>
        <w:t xml:space="preserve">Function:</w:t>
      </w:r>
      <w:r>
        <w:rPr>
          <w:rFonts w:ascii="Arial" w:hAnsi="Arial" w:eastAsia="Arial" w:cs="Arial"/>
          <w:color w:val="000000"/>
          <w:sz w:val="22"/>
          <w:u w:val="none"/>
        </w:rPr>
        <w:t xml:space="preserve"> The acquisition of valuable information. This can be anything from corporate espionage (product designs, shipping routes) to social intelligence (who is having an affair with whom, who has a hidden debt) to operational intelligence (the layout of a rival'</w:t>
      </w:r>
      <w:r>
        <w:rPr>
          <w:rFonts w:ascii="Arial" w:hAnsi="Arial" w:eastAsia="Arial" w:cs="Arial"/>
          <w:color w:val="000000"/>
          <w:sz w:val="22"/>
          <w:u w:val="none"/>
        </w:rPr>
        <w:t xml:space="preserve">s warehouse, the security schedule of a target).</w:t>
      </w:r>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b/>
          <w:color w:val="000000"/>
          <w:sz w:val="22"/>
          <w:u w:val="none"/>
        </w:rPr>
        <w:t xml:space="preserve">Retainer Example:</w:t>
      </w:r>
      <w:r>
        <w:rPr>
          <w:rFonts w:ascii="Arial" w:hAnsi="Arial" w:eastAsia="Arial" w:cs="Arial"/>
          <w:color w:val="000000"/>
          <w:sz w:val="22"/>
          <w:u w:val="none"/>
        </w:rPr>
        <w:t xml:space="preserve"> "The Analyst" or "The Ferret." A data-miner and info-broker who can pull threads from the vast sea of Sidonia's data streams, finding the one piece of information that can make or break an operation.</w:t>
      </w:r>
      <w:r/>
      <w:r/>
    </w:p>
    <w:p>
      <w:pPr>
        <w:pBdr/>
        <w:spacing/>
        <w:ind/>
        <w:rPr/>
      </w:pPr>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sana Math" w:hAnsi="Asana Math" w:eastAsia="Asana Math" w:cs="Asana Math"/>
          <w:b/>
          <w:color w:val="000000"/>
          <w:sz w:val="24"/>
          <w:u w:val="none"/>
        </w:rPr>
        <w:t xml:space="preserve">1. The Core Budget &amp; Limits </w:t>
      </w:r>
      <w:r/>
      <w:r/>
    </w:p>
    <w:tbl>
      <w:tblPr>
        <w:tblStyle w:val="744"/>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13"/>
        <w:gridCol w:w="1100"/>
        <w:gridCol w:w="1300"/>
        <w:gridCol w:w="2227"/>
      </w:tblGrid>
      <w:tr>
        <w:trPr>
          <w:trHeight w:val="0"/>
        </w:trPr>
        <w:tc>
          <w:tcPr>
            <w:tcBorders/>
            <w:tcMar>
              <w:left w:w="100" w:type="dxa"/>
              <w:top w:w="100" w:type="dxa"/>
              <w:right w:w="100" w:type="dxa"/>
              <w:bottom w:w="100" w:type="dxa"/>
            </w:tcMar>
            <w:tcW w:w="8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Priority</w:t>
            </w:r>
            <w:r/>
            <w:r/>
          </w:p>
        </w:tc>
        <w:tc>
          <w:tcPr>
            <w:tcBorders/>
            <w:tcMar>
              <w:left w:w="100" w:type="dxa"/>
              <w:top w:w="100" w:type="dxa"/>
              <w:right w:w="100" w:type="dxa"/>
              <w:bottom w:w="100" w:type="dxa"/>
            </w:tcMar>
            <w:tcW w:w="11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RP Budget</w:t>
            </w:r>
            <w:r/>
            <w:r/>
          </w:p>
        </w:tc>
        <w:tc>
          <w:tcPr>
            <w:tcBorders/>
            <w:tcMar>
              <w:left w:w="100" w:type="dxa"/>
              <w:top w:w="100" w:type="dxa"/>
              <w:right w:w="100" w:type="dxa"/>
              <w:bottom w:w="100" w:type="dxa"/>
            </w:tcMar>
            <w:tcW w:w="13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Max Quality</w:t>
            </w:r>
            <w:r/>
            <w:r/>
          </w:p>
        </w:tc>
        <w:tc>
          <w:tcPr>
            <w:tcBorders/>
            <w:tcMar>
              <w:left w:w="100" w:type="dxa"/>
              <w:top w:w="100" w:type="dxa"/>
              <w:right w:w="100" w:type="dxa"/>
              <w:bottom w:w="100" w:type="dxa"/>
            </w:tcMar>
            <w:tcW w:w="222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Max Combined Value</w:t>
            </w:r>
            <w:r/>
            <w:r/>
          </w:p>
        </w:tc>
      </w:tr>
      <w:tr>
        <w:trPr>
          <w:trHeight w:val="0"/>
        </w:trPr>
        <w:tc>
          <w:tcPr>
            <w:tcBorders/>
            <w:tcMar>
              <w:left w:w="100" w:type="dxa"/>
              <w:top w:w="100" w:type="dxa"/>
              <w:right w:w="100" w:type="dxa"/>
              <w:bottom w:w="100" w:type="dxa"/>
            </w:tcMar>
            <w:tcW w:w="8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A</w:t>
            </w:r>
            <w:r/>
            <w:r/>
          </w:p>
        </w:tc>
        <w:tc>
          <w:tcPr>
            <w:tcBorders/>
            <w:tcMar>
              <w:left w:w="100" w:type="dxa"/>
              <w:top w:w="100" w:type="dxa"/>
              <w:right w:w="100" w:type="dxa"/>
              <w:bottom w:w="100" w:type="dxa"/>
            </w:tcMar>
            <w:tcW w:w="11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24 RP</w:t>
            </w:r>
            <w:r/>
            <w:r/>
          </w:p>
        </w:tc>
        <w:tc>
          <w:tcPr>
            <w:tcBorders/>
            <w:tcMar>
              <w:left w:w="100" w:type="dxa"/>
              <w:top w:w="100" w:type="dxa"/>
              <w:right w:w="100" w:type="dxa"/>
              <w:bottom w:w="100" w:type="dxa"/>
            </w:tcMar>
            <w:tcW w:w="13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5</w:t>
            </w:r>
            <w:r/>
            <w:r/>
          </w:p>
        </w:tc>
        <w:tc>
          <w:tcPr>
            <w:tcBorders/>
            <w:tcMar>
              <w:left w:w="100" w:type="dxa"/>
              <w:top w:w="100" w:type="dxa"/>
              <w:right w:w="100" w:type="dxa"/>
              <w:bottom w:w="100" w:type="dxa"/>
            </w:tcMar>
            <w:tcW w:w="222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8</w:t>
            </w:r>
            <w:r/>
            <w:r/>
          </w:p>
        </w:tc>
      </w:tr>
      <w:tr>
        <w:trPr>
          <w:trHeight w:val="0"/>
        </w:trPr>
        <w:tc>
          <w:tcPr>
            <w:tcBorders/>
            <w:tcMar>
              <w:left w:w="100" w:type="dxa"/>
              <w:top w:w="100" w:type="dxa"/>
              <w:right w:w="100" w:type="dxa"/>
              <w:bottom w:w="100" w:type="dxa"/>
            </w:tcMar>
            <w:tcW w:w="8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B</w:t>
            </w:r>
            <w:r/>
            <w:r/>
          </w:p>
        </w:tc>
        <w:tc>
          <w:tcPr>
            <w:tcBorders/>
            <w:tcMar>
              <w:left w:w="100" w:type="dxa"/>
              <w:top w:w="100" w:type="dxa"/>
              <w:right w:w="100" w:type="dxa"/>
              <w:bottom w:w="100" w:type="dxa"/>
            </w:tcMar>
            <w:tcW w:w="11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16 RP</w:t>
            </w:r>
            <w:r/>
            <w:r/>
          </w:p>
        </w:tc>
        <w:tc>
          <w:tcPr>
            <w:tcBorders/>
            <w:tcMar>
              <w:left w:w="100" w:type="dxa"/>
              <w:top w:w="100" w:type="dxa"/>
              <w:right w:w="100" w:type="dxa"/>
              <w:bottom w:w="100" w:type="dxa"/>
            </w:tcMar>
            <w:tcW w:w="13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4</w:t>
            </w:r>
            <w:r/>
            <w:r/>
          </w:p>
        </w:tc>
        <w:tc>
          <w:tcPr>
            <w:tcBorders/>
            <w:tcMar>
              <w:left w:w="100" w:type="dxa"/>
              <w:top w:w="100" w:type="dxa"/>
              <w:right w:w="100" w:type="dxa"/>
              <w:bottom w:w="100" w:type="dxa"/>
            </w:tcMar>
            <w:tcW w:w="222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6</w:t>
            </w:r>
            <w:r/>
            <w:r/>
          </w:p>
        </w:tc>
      </w:tr>
      <w:tr>
        <w:trPr>
          <w:trHeight w:val="0"/>
        </w:trPr>
        <w:tc>
          <w:tcPr>
            <w:tcBorders/>
            <w:tcMar>
              <w:left w:w="100" w:type="dxa"/>
              <w:top w:w="100" w:type="dxa"/>
              <w:right w:w="100" w:type="dxa"/>
              <w:bottom w:w="100" w:type="dxa"/>
            </w:tcMar>
            <w:tcW w:w="8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C</w:t>
            </w:r>
            <w:r/>
            <w:r/>
          </w:p>
        </w:tc>
        <w:tc>
          <w:tcPr>
            <w:tcBorders/>
            <w:tcMar>
              <w:left w:w="100" w:type="dxa"/>
              <w:top w:w="100" w:type="dxa"/>
              <w:right w:w="100" w:type="dxa"/>
              <w:bottom w:w="100" w:type="dxa"/>
            </w:tcMar>
            <w:tcW w:w="11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10 RP</w:t>
            </w:r>
            <w:r/>
            <w:r/>
          </w:p>
        </w:tc>
        <w:tc>
          <w:tcPr>
            <w:tcBorders/>
            <w:tcMar>
              <w:left w:w="100" w:type="dxa"/>
              <w:top w:w="100" w:type="dxa"/>
              <w:right w:w="100" w:type="dxa"/>
              <w:bottom w:w="100" w:type="dxa"/>
            </w:tcMar>
            <w:tcW w:w="13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3</w:t>
            </w:r>
            <w:r/>
            <w:r/>
          </w:p>
        </w:tc>
        <w:tc>
          <w:tcPr>
            <w:tcBorders/>
            <w:tcMar>
              <w:left w:w="100" w:type="dxa"/>
              <w:top w:w="100" w:type="dxa"/>
              <w:right w:w="100" w:type="dxa"/>
              <w:bottom w:w="100" w:type="dxa"/>
            </w:tcMar>
            <w:tcW w:w="222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5</w:t>
            </w:r>
            <w:r/>
            <w:r/>
          </w:p>
        </w:tc>
      </w:tr>
      <w:tr>
        <w:trPr>
          <w:trHeight w:val="0"/>
        </w:trPr>
        <w:tc>
          <w:tcPr>
            <w:tcBorders/>
            <w:tcMar>
              <w:left w:w="100" w:type="dxa"/>
              <w:top w:w="100" w:type="dxa"/>
              <w:right w:w="100" w:type="dxa"/>
              <w:bottom w:w="100" w:type="dxa"/>
            </w:tcMar>
            <w:tcW w:w="8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D</w:t>
            </w:r>
            <w:r/>
            <w:r/>
          </w:p>
        </w:tc>
        <w:tc>
          <w:tcPr>
            <w:tcBorders/>
            <w:tcMar>
              <w:left w:w="100" w:type="dxa"/>
              <w:top w:w="100" w:type="dxa"/>
              <w:right w:w="100" w:type="dxa"/>
              <w:bottom w:w="100" w:type="dxa"/>
            </w:tcMar>
            <w:tcW w:w="11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6 RP</w:t>
            </w:r>
            <w:r/>
            <w:r/>
          </w:p>
        </w:tc>
        <w:tc>
          <w:tcPr>
            <w:tcBorders/>
            <w:tcMar>
              <w:left w:w="100" w:type="dxa"/>
              <w:top w:w="100" w:type="dxa"/>
              <w:right w:w="100" w:type="dxa"/>
              <w:bottom w:w="100" w:type="dxa"/>
            </w:tcMar>
            <w:tcW w:w="13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3</w:t>
            </w:r>
            <w:r/>
            <w:r/>
          </w:p>
        </w:tc>
        <w:tc>
          <w:tcPr>
            <w:tcBorders/>
            <w:tcMar>
              <w:left w:w="100" w:type="dxa"/>
              <w:top w:w="100" w:type="dxa"/>
              <w:right w:w="100" w:type="dxa"/>
              <w:bottom w:w="100" w:type="dxa"/>
            </w:tcMar>
            <w:tcW w:w="222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4</w:t>
            </w:r>
            <w:r/>
            <w:r/>
          </w:p>
        </w:tc>
      </w:tr>
      <w:tr>
        <w:trPr>
          <w:trHeight w:val="0"/>
        </w:trPr>
        <w:tc>
          <w:tcPr>
            <w:tcBorders/>
            <w:tcMar>
              <w:left w:w="100" w:type="dxa"/>
              <w:top w:w="100" w:type="dxa"/>
              <w:right w:w="100" w:type="dxa"/>
              <w:bottom w:w="100" w:type="dxa"/>
            </w:tcMar>
            <w:tcW w:w="8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E</w:t>
            </w:r>
            <w:r/>
            <w:r/>
          </w:p>
        </w:tc>
        <w:tc>
          <w:tcPr>
            <w:tcBorders/>
            <w:tcMar>
              <w:left w:w="100" w:type="dxa"/>
              <w:top w:w="100" w:type="dxa"/>
              <w:right w:w="100" w:type="dxa"/>
              <w:bottom w:w="100" w:type="dxa"/>
            </w:tcMar>
            <w:tcW w:w="11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4 RP</w:t>
            </w:r>
            <w:r/>
            <w:r/>
          </w:p>
        </w:tc>
        <w:tc>
          <w:tcPr>
            <w:tcBorders/>
            <w:tcMar>
              <w:left w:w="100" w:type="dxa"/>
              <w:top w:w="100" w:type="dxa"/>
              <w:right w:w="100" w:type="dxa"/>
              <w:bottom w:w="100" w:type="dxa"/>
            </w:tcMar>
            <w:tcW w:w="130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2</w:t>
            </w:r>
            <w:r/>
            <w:r/>
          </w:p>
        </w:tc>
        <w:tc>
          <w:tcPr>
            <w:tcBorders/>
            <w:tcMar>
              <w:left w:w="100" w:type="dxa"/>
              <w:top w:w="100" w:type="dxa"/>
              <w:right w:w="100" w:type="dxa"/>
              <w:bottom w:w="100" w:type="dxa"/>
            </w:tcMar>
            <w:tcW w:w="222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3</w:t>
            </w:r>
            <w:r/>
            <w:r/>
          </w:p>
        </w:tc>
      </w:tr>
    </w:tbl>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sana Math" w:hAnsi="Asana Math" w:eastAsia="Asana Math" w:cs="Asana Math"/>
          <w:b/>
          <w:color w:val="000000"/>
          <w:sz w:val="24"/>
          <w:u w:val="none"/>
        </w:rPr>
        <w:t xml:space="preserve">2. The Quantified </w:t>
      </w:r>
      <w:r>
        <w:rPr>
          <w:rFonts w:ascii="Roboto" w:hAnsi="Roboto" w:eastAsia="Roboto" w:cs="Roboto"/>
          <w:b/>
          <w:color w:val="188038"/>
          <w:sz w:val="24"/>
          <w:u w:val="none"/>
        </w:rPr>
        <w:t xml:space="preserve">Reach</w:t>
      </w:r>
      <w:r>
        <w:rPr>
          <w:rFonts w:ascii="Asana Math" w:hAnsi="Asana Math" w:eastAsia="Asana Math" w:cs="Asana Math"/>
          <w:b/>
          <w:color w:val="000000"/>
          <w:sz w:val="24"/>
          <w:u w:val="none"/>
        </w:rPr>
        <w:t xml:space="preserve"> Hierarchy</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sana Math" w:hAnsi="Asana Math" w:eastAsia="Asana Math" w:cs="Asana Math"/>
          <w:color w:val="000000"/>
          <w:sz w:val="24"/>
          <w:u w:val="none"/>
        </w:rPr>
        <w:t xml:space="preserve">This is the brilliant new piece. You've defined not just the score, but what the score </w:t>
      </w:r>
      <w:r>
        <w:rPr>
          <w:rFonts w:ascii="Asana Math" w:hAnsi="Asana Math" w:eastAsia="Asana Math" w:cs="Asana Math"/>
          <w:i/>
          <w:color w:val="000000"/>
          <w:sz w:val="24"/>
          <w:u w:val="none"/>
        </w:rPr>
        <w:t xml:space="preserve">means</w:t>
      </w:r>
      <w:r>
        <w:rPr>
          <w:rFonts w:ascii="Asana Math" w:hAnsi="Asana Math" w:eastAsia="Asana Math" w:cs="Asana Math"/>
          <w:color w:val="000000"/>
          <w:sz w:val="24"/>
          <w:u w:val="none"/>
        </w:rPr>
        <w:t xml:space="preserve">. This provides concrete examples for players and GMs.</w:t>
      </w:r>
      <w:r/>
      <w:r/>
    </w:p>
    <w:tbl>
      <w:tblPr>
        <w:tblStyle w:val="744"/>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0"/>
        <w:gridCol w:w="1413"/>
        <w:gridCol w:w="6657"/>
        <w:gridCol w:w="6117"/>
      </w:tblGrid>
      <w:tr>
        <w:trPr>
          <w:trHeight w:val="0"/>
        </w:trPr>
        <w:tc>
          <w:tcPr>
            <w:tcBorders/>
            <w:tcMar>
              <w:left w:w="100" w:type="dxa"/>
              <w:top w:w="100" w:type="dxa"/>
              <w:right w:w="100" w:type="dxa"/>
              <w:bottom w:w="100" w:type="dxa"/>
            </w:tcMar>
            <w:tcW w:w="64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Reach</w:t>
            </w:r>
            <w:r/>
            <w:r/>
          </w:p>
        </w:tc>
        <w:tc>
          <w:tcPr>
            <w:tcBorders/>
            <w:tcMar>
              <w:left w:w="100" w:type="dxa"/>
              <w:top w:w="100" w:type="dxa"/>
              <w:right w:w="100" w:type="dxa"/>
              <w:bottom w:w="100" w:type="dxa"/>
            </w:tcMar>
            <w:tcW w:w="14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Scope</w:t>
            </w:r>
            <w:r/>
            <w:r/>
          </w:p>
        </w:tc>
        <w:tc>
          <w:tcPr>
            <w:tcBorders/>
            <w:tcMar>
              <w:left w:w="100" w:type="dxa"/>
              <w:top w:w="100" w:type="dxa"/>
              <w:right w:w="100" w:type="dxa"/>
              <w:bottom w:w="100" w:type="dxa"/>
            </w:tcMar>
            <w:tcW w:w="665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What They Can Access</w:t>
            </w:r>
            <w:r/>
            <w:r/>
          </w:p>
        </w:tc>
        <w:tc>
          <w:tcPr>
            <w:tcBorders/>
            <w:tcMar>
              <w:left w:w="100" w:type="dxa"/>
              <w:top w:w="100" w:type="dxa"/>
              <w:right w:w="100" w:type="dxa"/>
              <w:bottom w:w="100" w:type="dxa"/>
            </w:tcMar>
            <w:tcW w:w="611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Sidonian Example</w:t>
            </w:r>
            <w:r/>
            <w:r/>
          </w:p>
        </w:tc>
      </w:tr>
      <w:tr>
        <w:trPr>
          <w:trHeight w:val="0"/>
        </w:trPr>
        <w:tc>
          <w:tcPr>
            <w:tcBorders/>
            <w:tcMar>
              <w:left w:w="100" w:type="dxa"/>
              <w:top w:w="100" w:type="dxa"/>
              <w:right w:w="100" w:type="dxa"/>
              <w:bottom w:w="100" w:type="dxa"/>
            </w:tcMar>
            <w:tcW w:w="64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1</w:t>
            </w:r>
            <w:r/>
            <w:r/>
          </w:p>
        </w:tc>
        <w:tc>
          <w:tcPr>
            <w:tcBorders/>
            <w:tcMar>
              <w:left w:w="100" w:type="dxa"/>
              <w:top w:w="100" w:type="dxa"/>
              <w:right w:w="100" w:type="dxa"/>
              <w:bottom w:w="100" w:type="dxa"/>
            </w:tcMar>
            <w:tcW w:w="14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Street-Level</w:t>
            </w:r>
            <w:r/>
            <w:r/>
          </w:p>
        </w:tc>
        <w:tc>
          <w:tcPr>
            <w:tcBorders/>
            <w:tcMar>
              <w:left w:w="100" w:type="dxa"/>
              <w:top w:w="100" w:type="dxa"/>
              <w:right w:w="100" w:type="dxa"/>
              <w:bottom w:w="100" w:type="dxa"/>
            </w:tcMar>
            <w:tcW w:w="665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Common info, public records, introductions to minor figures.</w:t>
            </w:r>
            <w:r/>
            <w:r/>
          </w:p>
        </w:tc>
        <w:tc>
          <w:tcPr>
            <w:tcBorders/>
            <w:tcMar>
              <w:left w:w="100" w:type="dxa"/>
              <w:top w:w="100" w:type="dxa"/>
              <w:right w:w="100" w:type="dxa"/>
              <w:bottom w:w="100" w:type="dxa"/>
            </w:tcMar>
            <w:tcW w:w="611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A neighborhood Hood or Fixer.</w:t>
            </w:r>
            <w:r/>
            <w:r/>
          </w:p>
        </w:tc>
      </w:tr>
      <w:tr>
        <w:trPr>
          <w:trHeight w:val="0"/>
        </w:trPr>
        <w:tc>
          <w:tcPr>
            <w:tcBorders/>
            <w:tcMar>
              <w:left w:w="100" w:type="dxa"/>
              <w:top w:w="100" w:type="dxa"/>
              <w:right w:w="100" w:type="dxa"/>
              <w:bottom w:w="100" w:type="dxa"/>
            </w:tcMar>
            <w:tcW w:w="64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2</w:t>
            </w:r>
            <w:r/>
            <w:r/>
          </w:p>
        </w:tc>
        <w:tc>
          <w:tcPr>
            <w:tcBorders/>
            <w:tcMar>
              <w:left w:w="100" w:type="dxa"/>
              <w:top w:w="100" w:type="dxa"/>
              <w:right w:w="100" w:type="dxa"/>
              <w:bottom w:w="100" w:type="dxa"/>
            </w:tcMar>
            <w:tcW w:w="14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Ward-Level</w:t>
            </w:r>
            <w:r/>
            <w:r/>
          </w:p>
        </w:tc>
        <w:tc>
          <w:tcPr>
            <w:tcBorders/>
            <w:tcMar>
              <w:left w:w="100" w:type="dxa"/>
              <w:top w:w="100" w:type="dxa"/>
              <w:right w:w="100" w:type="dxa"/>
              <w:bottom w:w="100" w:type="dxa"/>
            </w:tcMar>
            <w:tcW w:w="665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Restricted data, specialized gear, professional circles.</w:t>
            </w:r>
            <w:r/>
            <w:r/>
          </w:p>
        </w:tc>
        <w:tc>
          <w:tcPr>
            <w:tcBorders/>
            <w:tcMar>
              <w:left w:w="100" w:type="dxa"/>
              <w:top w:w="100" w:type="dxa"/>
              <w:right w:w="100" w:type="dxa"/>
              <w:bottom w:w="100" w:type="dxa"/>
            </w:tcMar>
            <w:tcW w:w="611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A Ward Alderman or respected Guild Artisan.</w:t>
            </w:r>
            <w:r/>
            <w:r/>
          </w:p>
        </w:tc>
      </w:tr>
      <w:tr>
        <w:trPr>
          <w:trHeight w:val="0"/>
        </w:trPr>
        <w:tc>
          <w:tcPr>
            <w:tcBorders/>
            <w:tcMar>
              <w:left w:w="100" w:type="dxa"/>
              <w:top w:w="100" w:type="dxa"/>
              <w:right w:w="100" w:type="dxa"/>
              <w:bottom w:w="100" w:type="dxa"/>
            </w:tcMar>
            <w:tcW w:w="64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3</w:t>
            </w:r>
            <w:r/>
            <w:r/>
          </w:p>
        </w:tc>
        <w:tc>
          <w:tcPr>
            <w:tcBorders/>
            <w:tcMar>
              <w:left w:w="100" w:type="dxa"/>
              <w:top w:w="100" w:type="dxa"/>
              <w:right w:w="100" w:type="dxa"/>
              <w:bottom w:w="100" w:type="dxa"/>
            </w:tcMar>
            <w:tcW w:w="14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Outer-District-Level</w:t>
            </w:r>
            <w:r/>
            <w:r/>
          </w:p>
        </w:tc>
        <w:tc>
          <w:tcPr>
            <w:tcBorders/>
            <w:tcMar>
              <w:left w:w="100" w:type="dxa"/>
              <w:top w:w="100" w:type="dxa"/>
              <w:right w:w="100" w:type="dxa"/>
              <w:bottom w:w="100" w:type="dxa"/>
            </w:tcMar>
            <w:tcW w:w="665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Faction secrets, illegal hardware, meetings with leaders.</w:t>
            </w:r>
            <w:r/>
            <w:r/>
          </w:p>
        </w:tc>
        <w:tc>
          <w:tcPr>
            <w:tcBorders/>
            <w:tcMar>
              <w:left w:w="100" w:type="dxa"/>
              <w:top w:w="100" w:type="dxa"/>
              <w:right w:w="100" w:type="dxa"/>
              <w:bottom w:w="100" w:type="dxa"/>
            </w:tcMar>
            <w:tcW w:w="611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A Ward Boss, a Syndicate Enforcer an Outer District official.</w:t>
            </w:r>
            <w:r/>
            <w:r/>
          </w:p>
        </w:tc>
      </w:tr>
      <w:tr>
        <w:trPr>
          <w:trHeight w:val="0"/>
        </w:trPr>
        <w:tc>
          <w:tcPr>
            <w:tcBorders/>
            <w:tcMar>
              <w:left w:w="100" w:type="dxa"/>
              <w:top w:w="100" w:type="dxa"/>
              <w:right w:w="100" w:type="dxa"/>
              <w:bottom w:w="100" w:type="dxa"/>
            </w:tcMar>
            <w:tcW w:w="64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4</w:t>
            </w:r>
            <w:r/>
            <w:r/>
          </w:p>
        </w:tc>
        <w:tc>
          <w:tcPr>
            <w:tcBorders/>
            <w:tcMar>
              <w:left w:w="100" w:type="dxa"/>
              <w:top w:w="100" w:type="dxa"/>
              <w:right w:w="100" w:type="dxa"/>
              <w:bottom w:w="100" w:type="dxa"/>
            </w:tcMar>
            <w:tcW w:w="14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Central-District-Level</w:t>
            </w:r>
            <w:r/>
            <w:r/>
          </w:p>
        </w:tc>
        <w:tc>
          <w:tcPr>
            <w:tcBorders/>
            <w:tcMar>
              <w:left w:w="100" w:type="dxa"/>
              <w:top w:w="100" w:type="dxa"/>
              <w:right w:w="100" w:type="dxa"/>
              <w:bottom w:w="100" w:type="dxa"/>
            </w:tcMar>
            <w:tcW w:w="665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Systemic influence: can alter records, access city-wide infrastructure.</w:t>
            </w:r>
            <w:r/>
            <w:r/>
          </w:p>
        </w:tc>
        <w:tc>
          <w:tcPr>
            <w:tcBorders/>
            <w:tcMar>
              <w:left w:w="100" w:type="dxa"/>
              <w:top w:w="100" w:type="dxa"/>
              <w:right w:w="100" w:type="dxa"/>
              <w:bottom w:w="100" w:type="dxa"/>
            </w:tcMar>
            <w:tcW w:w="611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A Deputy Minister, a District Chief of Security.</w:t>
            </w:r>
            <w:r/>
            <w:r/>
          </w:p>
        </w:tc>
      </w:tr>
      <w:tr>
        <w:trPr>
          <w:trHeight w:val="0"/>
        </w:trPr>
        <w:tc>
          <w:tcPr>
            <w:tcBorders/>
            <w:tcMar>
              <w:left w:w="100" w:type="dxa"/>
              <w:top w:w="100" w:type="dxa"/>
              <w:right w:w="100" w:type="dxa"/>
              <w:bottom w:w="100" w:type="dxa"/>
            </w:tcMar>
            <w:tcW w:w="64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5</w:t>
            </w:r>
            <w:r/>
            <w:r/>
          </w:p>
        </w:tc>
        <w:tc>
          <w:tcPr>
            <w:tcBorders/>
            <w:tcMar>
              <w:left w:w="100" w:type="dxa"/>
              <w:top w:w="100" w:type="dxa"/>
              <w:right w:w="100" w:type="dxa"/>
              <w:bottom w:w="100" w:type="dxa"/>
            </w:tcMar>
            <w:tcW w:w="141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City-Wide-Level</w:t>
            </w:r>
            <w:r/>
            <w:r/>
          </w:p>
        </w:tc>
        <w:tc>
          <w:tcPr>
            <w:tcBorders/>
            <w:tcMar>
              <w:left w:w="100" w:type="dxa"/>
              <w:top w:w="100" w:type="dxa"/>
              <w:right w:w="100" w:type="dxa"/>
              <w:bottom w:w="100" w:type="dxa"/>
            </w:tcMar>
            <w:tcW w:w="665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The true elite. Can make problems disappear on a massive scale.</w:t>
            </w:r>
            <w:r/>
            <w:r/>
          </w:p>
        </w:tc>
        <w:tc>
          <w:tcPr>
            <w:tcBorders/>
            <w:tcMar>
              <w:left w:w="100" w:type="dxa"/>
              <w:top w:w="100" w:type="dxa"/>
              <w:right w:w="100" w:type="dxa"/>
              <w:bottom w:w="100" w:type="dxa"/>
            </w:tcMar>
            <w:tcW w:w="611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A Council member of the Guild of Arcane Practitioners  a full Minister.</w:t>
            </w:r>
            <w:r/>
            <w:r/>
          </w:p>
        </w:tc>
      </w:tr>
    </w:tbl>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sana Math" w:hAnsi="Asana Math" w:eastAsia="Asana Math" w:cs="Asana Math"/>
          <w:b/>
          <w:color w:val="000000"/>
          <w:sz w:val="24"/>
          <w:u w:val="none"/>
        </w:rPr>
        <w:t xml:space="preserve">4. The </w:t>
      </w:r>
      <w:r>
        <w:rPr>
          <w:rFonts w:ascii="Roboto" w:hAnsi="Roboto" w:eastAsia="Roboto" w:cs="Roboto"/>
          <w:b/>
          <w:color w:val="188038"/>
          <w:sz w:val="24"/>
          <w:u w:val="none"/>
        </w:rPr>
        <w:t xml:space="preserve">Competence</w:t>
      </w:r>
      <w:r>
        <w:rPr>
          <w:rFonts w:ascii="Asana Math" w:hAnsi="Asana Math" w:eastAsia="Asana Math" w:cs="Asana Math"/>
          <w:b/>
          <w:color w:val="000000"/>
          <w:sz w:val="24"/>
          <w:u w:val="none"/>
        </w:rPr>
        <w:t xml:space="preserve"> Ladder (For Retainers)</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sana Math" w:hAnsi="Asana Math" w:eastAsia="Asana Math" w:cs="Asana Math"/>
          <w:color w:val="000000"/>
          <w:sz w:val="24"/>
          <w:u w:val="none"/>
        </w:rPr>
        <w:t xml:space="preserve">We can apply a similar quantified logic to Competence.</w:t>
      </w:r>
      <w:r/>
      <w:r/>
    </w:p>
    <w:tbl>
      <w:tblPr>
        <w:tblStyle w:val="744"/>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87"/>
        <w:gridCol w:w="1249"/>
        <w:gridCol w:w="8990"/>
      </w:tblGrid>
      <w:tr>
        <w:trPr>
          <w:trHeight w:val="0"/>
        </w:trPr>
        <w:tc>
          <w:tcPr>
            <w:tcBorders/>
            <w:tcMar>
              <w:left w:w="100" w:type="dxa"/>
              <w:top w:w="100" w:type="dxa"/>
              <w:right w:w="100" w:type="dxa"/>
              <w:bottom w:w="100" w:type="dxa"/>
            </w:tcMar>
            <w:tcW w:w="68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Comp.</w:t>
            </w:r>
            <w:r/>
            <w:r/>
          </w:p>
        </w:tc>
        <w:tc>
          <w:tcPr>
            <w:tcBorders/>
            <w:tcMar>
              <w:left w:w="100" w:type="dxa"/>
              <w:top w:w="100" w:type="dxa"/>
              <w:right w:w="100" w:type="dxa"/>
              <w:bottom w:w="100" w:type="dxa"/>
            </w:tcMar>
            <w:tcW w:w="124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Skill Level</w:t>
            </w:r>
            <w:r/>
            <w:r/>
          </w:p>
        </w:tc>
        <w:tc>
          <w:tcPr>
            <w:tcBorders/>
            <w:tcMar>
              <w:left w:w="100" w:type="dxa"/>
              <w:top w:w="100" w:type="dxa"/>
              <w:right w:w="100" w:type="dxa"/>
              <w:bottom w:w="100" w:type="dxa"/>
            </w:tcMar>
            <w:tcW w:w="899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jc w:val="center"/>
              <w:rPr/>
            </w:pPr>
            <w:r>
              <w:rPr>
                <w:rFonts w:ascii="Asana Math" w:hAnsi="Asana Math" w:eastAsia="Asana Math" w:cs="Asana Math"/>
                <w:b/>
                <w:color w:val="000000"/>
                <w:sz w:val="24"/>
                <w:u w:val="none"/>
              </w:rPr>
              <w:t xml:space="preserve">Description</w:t>
            </w:r>
            <w:r/>
            <w:r/>
          </w:p>
        </w:tc>
      </w:tr>
      <w:tr>
        <w:trPr>
          <w:trHeight w:val="0"/>
        </w:trPr>
        <w:tc>
          <w:tcPr>
            <w:tcBorders/>
            <w:tcMar>
              <w:left w:w="100" w:type="dxa"/>
              <w:top w:w="100" w:type="dxa"/>
              <w:right w:w="100" w:type="dxa"/>
              <w:bottom w:w="100" w:type="dxa"/>
            </w:tcMar>
            <w:tcW w:w="68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1</w:t>
            </w:r>
            <w:r/>
            <w:r/>
          </w:p>
        </w:tc>
        <w:tc>
          <w:tcPr>
            <w:tcBorders/>
            <w:tcMar>
              <w:left w:w="100" w:type="dxa"/>
              <w:top w:w="100" w:type="dxa"/>
              <w:right w:w="100" w:type="dxa"/>
              <w:bottom w:w="100" w:type="dxa"/>
            </w:tcMar>
            <w:tcW w:w="124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Amateur</w:t>
            </w:r>
            <w:r/>
            <w:r/>
          </w:p>
        </w:tc>
        <w:tc>
          <w:tcPr>
            <w:tcBorders/>
            <w:tcMar>
              <w:left w:w="100" w:type="dxa"/>
              <w:top w:w="100" w:type="dxa"/>
              <w:right w:w="100" w:type="dxa"/>
              <w:bottom w:w="100" w:type="dxa"/>
            </w:tcMar>
            <w:tcW w:w="899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Gets the job done, but is slow, clumsy, or makes mistakes.</w:t>
            </w:r>
            <w:r/>
            <w:r/>
          </w:p>
        </w:tc>
      </w:tr>
      <w:tr>
        <w:trPr>
          <w:trHeight w:val="0"/>
        </w:trPr>
        <w:tc>
          <w:tcPr>
            <w:tcBorders/>
            <w:tcMar>
              <w:left w:w="100" w:type="dxa"/>
              <w:top w:w="100" w:type="dxa"/>
              <w:right w:w="100" w:type="dxa"/>
              <w:bottom w:w="100" w:type="dxa"/>
            </w:tcMar>
            <w:tcW w:w="68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2</w:t>
            </w:r>
            <w:r/>
            <w:r/>
          </w:p>
        </w:tc>
        <w:tc>
          <w:tcPr>
            <w:tcBorders/>
            <w:tcMar>
              <w:left w:w="100" w:type="dxa"/>
              <w:top w:w="100" w:type="dxa"/>
              <w:right w:w="100" w:type="dxa"/>
              <w:bottom w:w="100" w:type="dxa"/>
            </w:tcMar>
            <w:tcW w:w="124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Professional</w:t>
            </w:r>
            <w:r/>
            <w:r/>
          </w:p>
        </w:tc>
        <w:tc>
          <w:tcPr>
            <w:tcBorders/>
            <w:tcMar>
              <w:left w:w="100" w:type="dxa"/>
              <w:top w:w="100" w:type="dxa"/>
              <w:right w:w="100" w:type="dxa"/>
              <w:bottom w:w="100" w:type="dxa"/>
            </w:tcMar>
            <w:tcW w:w="899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Solidly reliable. The industry standard.</w:t>
            </w:r>
            <w:r/>
            <w:r/>
          </w:p>
        </w:tc>
      </w:tr>
      <w:tr>
        <w:trPr>
          <w:trHeight w:val="0"/>
        </w:trPr>
        <w:tc>
          <w:tcPr>
            <w:tcBorders/>
            <w:tcMar>
              <w:left w:w="100" w:type="dxa"/>
              <w:top w:w="100" w:type="dxa"/>
              <w:right w:w="100" w:type="dxa"/>
              <w:bottom w:w="100" w:type="dxa"/>
            </w:tcMar>
            <w:tcW w:w="68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3</w:t>
            </w:r>
            <w:r/>
            <w:r/>
          </w:p>
        </w:tc>
        <w:tc>
          <w:tcPr>
            <w:tcBorders/>
            <w:tcMar>
              <w:left w:w="100" w:type="dxa"/>
              <w:top w:w="100" w:type="dxa"/>
              <w:right w:w="100" w:type="dxa"/>
              <w:bottom w:w="100" w:type="dxa"/>
            </w:tcMar>
            <w:tcW w:w="124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Expert</w:t>
            </w:r>
            <w:r/>
            <w:r/>
          </w:p>
        </w:tc>
        <w:tc>
          <w:tcPr>
            <w:tcBorders/>
            <w:tcMar>
              <w:left w:w="100" w:type="dxa"/>
              <w:top w:w="100" w:type="dxa"/>
              <w:right w:w="100" w:type="dxa"/>
              <w:bottom w:w="100" w:type="dxa"/>
            </w:tcMar>
            <w:tcW w:w="899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One of the best in their field in the District. Known by name.</w:t>
            </w:r>
            <w:r/>
            <w:r/>
          </w:p>
        </w:tc>
      </w:tr>
      <w:tr>
        <w:trPr>
          <w:trHeight w:val="0"/>
        </w:trPr>
        <w:tc>
          <w:tcPr>
            <w:tcBorders/>
            <w:tcMar>
              <w:left w:w="100" w:type="dxa"/>
              <w:top w:w="100" w:type="dxa"/>
              <w:right w:w="100" w:type="dxa"/>
              <w:bottom w:w="100" w:type="dxa"/>
            </w:tcMar>
            <w:tcW w:w="68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4</w:t>
            </w:r>
            <w:r/>
            <w:r/>
          </w:p>
        </w:tc>
        <w:tc>
          <w:tcPr>
            <w:tcBorders/>
            <w:tcMar>
              <w:left w:w="100" w:type="dxa"/>
              <w:top w:w="100" w:type="dxa"/>
              <w:right w:w="100" w:type="dxa"/>
              <w:bottom w:w="100" w:type="dxa"/>
            </w:tcMar>
            <w:tcW w:w="124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Master</w:t>
            </w:r>
            <w:r/>
            <w:r/>
          </w:p>
        </w:tc>
        <w:tc>
          <w:tcPr>
            <w:tcBorders/>
            <w:tcMar>
              <w:left w:w="100" w:type="dxa"/>
              <w:top w:w="100" w:type="dxa"/>
              <w:right w:w="100" w:type="dxa"/>
              <w:bottom w:w="100" w:type="dxa"/>
            </w:tcMar>
            <w:tcW w:w="899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Their reputation precedes them across the city. A true master of their craft.</w:t>
            </w:r>
            <w:r/>
            <w:r/>
          </w:p>
        </w:tc>
      </w:tr>
      <w:tr>
        <w:trPr>
          <w:trHeight w:val="0"/>
        </w:trPr>
        <w:tc>
          <w:tcPr>
            <w:tcBorders/>
            <w:tcMar>
              <w:left w:w="100" w:type="dxa"/>
              <w:top w:w="100" w:type="dxa"/>
              <w:right w:w="100" w:type="dxa"/>
              <w:bottom w:w="100" w:type="dxa"/>
            </w:tcMar>
            <w:tcW w:w="687"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5</w:t>
            </w:r>
            <w:r/>
            <w:r/>
          </w:p>
        </w:tc>
        <w:tc>
          <w:tcPr>
            <w:tcBorders/>
            <w:tcMar>
              <w:left w:w="100" w:type="dxa"/>
              <w:top w:w="100" w:type="dxa"/>
              <w:right w:w="100" w:type="dxa"/>
              <w:bottom w:w="100" w:type="dxa"/>
            </w:tcMar>
            <w:tcW w:w="124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b/>
                <w:color w:val="000000"/>
                <w:sz w:val="24"/>
                <w:u w:val="none"/>
              </w:rPr>
              <w:t xml:space="preserve">Legend</w:t>
            </w:r>
            <w:r/>
            <w:r/>
          </w:p>
        </w:tc>
        <w:tc>
          <w:tcPr>
            <w:tcBorders/>
            <w:tcMar>
              <w:left w:w="100" w:type="dxa"/>
              <w:top w:w="100" w:type="dxa"/>
              <w:right w:w="100" w:type="dxa"/>
              <w:bottom w:w="100" w:type="dxa"/>
            </w:tcMar>
            <w:tcW w:w="8990"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31" w:lineRule="auto"/>
              <w:ind w:right="0" w:firstLine="0" w:left="0"/>
              <w:rPr/>
            </w:pPr>
            <w:r>
              <w:rPr>
                <w:rFonts w:ascii="Asana Math" w:hAnsi="Asana Math" w:eastAsia="Asana Math" w:cs="Asana Math"/>
                <w:color w:val="000000"/>
                <w:sz w:val="24"/>
                <w:u w:val="none"/>
              </w:rPr>
              <w:t xml:space="preserve">One of the handful of living legends in their field. Their services are sought by the city's elite.</w:t>
            </w:r>
            <w:r/>
            <w:r/>
          </w:p>
        </w:tc>
      </w:tr>
    </w:tbl>
    <w:p>
      <w:pPr>
        <w:pStyle w:val="738"/>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Asana Math" w:hAnsi="Asana Math" w:eastAsia="Asana Math" w:cs="Asana Math"/>
          <w:b/>
          <w:color w:val="000000"/>
          <w:sz w:val="26"/>
          <w:u w:val="none"/>
        </w:rPr>
        <w:t xml:space="preserve">The Duality of Human Capital: Loyalty vs. Influence</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sana Math" w:hAnsi="Asana Math" w:eastAsia="Asana Math" w:cs="Asana Math"/>
          <w:b/>
          <w:color w:val="000000"/>
          <w:sz w:val="24"/>
          <w:u w:val="none"/>
        </w:rPr>
        <w:t xml:space="preserve">Core Principle:</w:t>
      </w:r>
      <w:r>
        <w:rPr>
          <w:rFonts w:ascii="Asana Math" w:hAnsi="Asana Math" w:eastAsia="Asana Math" w:cs="Asana Math"/>
          <w:color w:val="000000"/>
          <w:sz w:val="24"/>
          <w:u w:val="none"/>
        </w:rPr>
        <w:t xml:space="preserve"> We will maintain two distinct but parallel relationship stats, each with its own unique flavor and progression. Both are rated on a 1-5 scale.</w:t>
      </w:r>
      <w:r/>
      <w:r/>
    </w:p>
    <w:p>
      <w:pPr>
        <w:pStyle w:val="739"/>
        <w:pBdr>
          <w:top w:val="none" w:color="000000" w:sz="4" w:space="0"/>
          <w:left w:val="none" w:color="000000" w:sz="4" w:space="0"/>
          <w:bottom w:val="none" w:color="000000" w:sz="4" w:space="0"/>
          <w:right w:val="none" w:color="000000" w:sz="4" w:space="0"/>
        </w:pBdr>
        <w:spacing w:after="40" w:before="240" w:line="331" w:lineRule="auto"/>
        <w:ind w:right="0" w:firstLine="0" w:left="0"/>
        <w:rPr/>
      </w:pPr>
      <w:r>
        <w:rPr>
          <w:rFonts w:ascii="Asana Math" w:hAnsi="Asana Math" w:eastAsia="Asana Math" w:cs="Asana Math"/>
          <w:b/>
          <w:color w:val="000000"/>
          <w:sz w:val="22"/>
          <w:u w:val="none"/>
        </w:rPr>
        <w:t xml:space="preserve">System 1: </w:t>
      </w:r>
      <w:r>
        <w:rPr>
          <w:rFonts w:ascii="Roboto" w:hAnsi="Roboto" w:eastAsia="Roboto" w:cs="Roboto"/>
          <w:b/>
          <w:color w:val="188038"/>
          <w:sz w:val="22"/>
          <w:u w:val="none"/>
        </w:rPr>
        <w:t xml:space="preserve">Loyalty</w:t>
      </w:r>
      <w:r>
        <w:rPr>
          <w:rFonts w:ascii="Asana Math" w:hAnsi="Asana Math" w:eastAsia="Asana Math" w:cs="Asana Math"/>
          <w:b/>
          <w:color w:val="000000"/>
          <w:sz w:val="22"/>
          <w:u w:val="none"/>
        </w:rPr>
        <w:t xml:space="preserve"> (For Retainers - The People You Employ)</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sana Math" w:hAnsi="Asana Math" w:eastAsia="Asana Math" w:cs="Asana Math"/>
          <w:color w:val="000000"/>
          <w:sz w:val="24"/>
          <w:u w:val="none"/>
        </w:rPr>
        <w:t xml:space="preserve">This stat measures a retainer's personal dedication and feelings toward you as their employer. It dictates the quality of their work when no one is watching and their willingness to go above and beyond the letter of their contract.</w:t>
      </w:r>
      <w:r/>
      <w:r/>
    </w:p>
    <w:p>
      <w:pPr>
        <w:pStyle w:val="888"/>
        <w:numPr>
          <w:ilvl w:val="0"/>
          <w:numId w:val="47"/>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sana Math" w:hAnsi="Asana Math" w:eastAsia="Asana Math" w:cs="Asana Math"/>
          <w:b/>
          <w:color w:val="000000"/>
          <w:sz w:val="24"/>
          <w:u w:val="none"/>
        </w:rPr>
        <w:t xml:space="preserve">1 - Antagonistic:</w:t>
      </w:r>
      <w:r>
        <w:rPr>
          <w:rFonts w:ascii="Asana Math" w:hAnsi="Asana Math" w:eastAsia="Asana Math" w:cs="Asana Math"/>
          <w:color w:val="000000"/>
          <w:sz w:val="24"/>
          <w:u w:val="none"/>
        </w:rPr>
        <w:t xml:space="preserve"> They actively dislike you. They took the job for the money, nothing more. They will do the bare minimum required, will likely skim off the top, and will complain about you behind your back. They won't betray you outright (unless properly incentivized), bu</w:t>
      </w:r>
      <w:r>
        <w:rPr>
          <w:rFonts w:ascii="Asana Math" w:hAnsi="Asana Math" w:eastAsia="Asana Math" w:cs="Asana Math"/>
          <w:color w:val="000000"/>
          <w:sz w:val="24"/>
          <w:u w:val="none"/>
        </w:rPr>
        <w:t xml:space="preserve">t they won't lift a finger to help you if you're in trouble.</w:t>
      </w:r>
      <w:r/>
      <w:r/>
    </w:p>
    <w:p>
      <w:pPr>
        <w:pStyle w:val="888"/>
        <w:numPr>
          <w:ilvl w:val="0"/>
          <w:numId w:val="4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sana Math" w:hAnsi="Asana Math" w:eastAsia="Asana Math" w:cs="Asana Math"/>
          <w:b/>
          <w:color w:val="000000"/>
          <w:sz w:val="24"/>
          <w:u w:val="none"/>
        </w:rPr>
        <w:t xml:space="preserve">2 - Indifferent:</w:t>
      </w:r>
      <w:r>
        <w:rPr>
          <w:rFonts w:ascii="Asana Math" w:hAnsi="Asana Math" w:eastAsia="Asana Math" w:cs="Asana Math"/>
          <w:color w:val="000000"/>
          <w:sz w:val="24"/>
          <w:u w:val="none"/>
        </w:rPr>
        <w:t xml:space="preserve"> This is a job. You are a paycheck. They perform their duties as specified in their contract, no more, no less. Their relationship with you is purely professional and transactional.</w:t>
      </w:r>
      <w:r/>
      <w:r/>
    </w:p>
    <w:p>
      <w:pPr>
        <w:pStyle w:val="888"/>
        <w:numPr>
          <w:ilvl w:val="0"/>
          <w:numId w:val="4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sana Math" w:hAnsi="Asana Math" w:eastAsia="Asana Math" w:cs="Asana Math"/>
          <w:b/>
          <w:color w:val="000000"/>
          <w:sz w:val="24"/>
          <w:u w:val="none"/>
        </w:rPr>
        <w:t xml:space="preserve">3 - Respectful:</w:t>
      </w:r>
      <w:r>
        <w:rPr>
          <w:rFonts w:ascii="Asana Math" w:hAnsi="Asana Math" w:eastAsia="Asana Math" w:cs="Asana Math"/>
          <w:color w:val="000000"/>
          <w:sz w:val="24"/>
          <w:u w:val="none"/>
        </w:rPr>
        <w:t xml:space="preserve"> They have a grudging professional respect for you. You've proven your competence or fairness. They will carry out their duties diligently and might offer a piece of unsolicited but useful advice now and then.</w:t>
      </w:r>
      <w:r/>
      <w:r/>
    </w:p>
    <w:p>
      <w:pPr>
        <w:pStyle w:val="888"/>
        <w:numPr>
          <w:ilvl w:val="0"/>
          <w:numId w:val="4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sana Math" w:hAnsi="Asana Math" w:eastAsia="Asana Math" w:cs="Asana Math"/>
          <w:b/>
          <w:color w:val="000000"/>
          <w:sz w:val="24"/>
          <w:u w:val="none"/>
        </w:rPr>
        <w:t xml:space="preserve">4 - Kindred:</w:t>
      </w:r>
      <w:r>
        <w:rPr>
          <w:rFonts w:ascii="Asana Math" w:hAnsi="Asana Math" w:eastAsia="Asana Math" w:cs="Asana Math"/>
          <w:color w:val="000000"/>
          <w:sz w:val="24"/>
          <w:u w:val="none"/>
        </w:rPr>
        <w:t xml:space="preserve"> They genuinely look up to you and believe in what you're doing. They are happy to work for you and will take initiative to solve problems before they reach your desk. They are a true and trusted member of your team.</w:t>
      </w:r>
      <w:r/>
      <w:r/>
    </w:p>
    <w:p>
      <w:pPr>
        <w:pStyle w:val="888"/>
        <w:numPr>
          <w:ilvl w:val="0"/>
          <w:numId w:val="47"/>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sana Math" w:hAnsi="Asana Math" w:eastAsia="Asana Math" w:cs="Asana Math"/>
          <w:b/>
          <w:color w:val="000000"/>
          <w:sz w:val="24"/>
          <w:u w:val="none"/>
        </w:rPr>
        <w:t xml:space="preserve">5 - Devoted:</w:t>
      </w:r>
      <w:r>
        <w:rPr>
          <w:rFonts w:ascii="Asana Math" w:hAnsi="Asana Math" w:eastAsia="Asana Math" w:cs="Asana Math"/>
          <w:color w:val="000000"/>
          <w:sz w:val="24"/>
          <w:u w:val="none"/>
        </w:rPr>
        <w:t xml:space="preserve"> "Let me jump in front of that truck for you." Their personal identity is tied to your success and well-being. They would risk their life, career, and reputation for you without a second thought. This is a bond forged in shared trauma or profound triumph.</w:t>
      </w:r>
      <w:r/>
      <w:r/>
    </w:p>
    <w:p>
      <w:pPr>
        <w:pStyle w:val="739"/>
        <w:pBdr>
          <w:top w:val="none" w:color="000000" w:sz="4" w:space="0"/>
          <w:left w:val="none" w:color="000000" w:sz="4" w:space="0"/>
          <w:bottom w:val="none" w:color="000000" w:sz="4" w:space="0"/>
          <w:right w:val="none" w:color="000000" w:sz="4" w:space="0"/>
        </w:pBdr>
        <w:spacing w:after="40" w:before="240" w:line="331" w:lineRule="auto"/>
        <w:ind w:right="0" w:firstLine="0" w:left="0"/>
        <w:rPr/>
      </w:pPr>
      <w:r>
        <w:rPr>
          <w:rFonts w:ascii="Asana Math" w:hAnsi="Asana Math" w:eastAsia="Asana Math" w:cs="Asana Math"/>
          <w:b/>
          <w:color w:val="000000"/>
          <w:sz w:val="22"/>
          <w:u w:val="none"/>
        </w:rPr>
        <w:t xml:space="preserve">System 2: </w:t>
      </w:r>
      <w:r>
        <w:rPr>
          <w:rFonts w:ascii="Roboto" w:hAnsi="Roboto" w:eastAsia="Roboto" w:cs="Roboto"/>
          <w:b/>
          <w:color w:val="188038"/>
          <w:sz w:val="22"/>
          <w:u w:val="none"/>
        </w:rPr>
        <w:t xml:space="preserve">Influence</w:t>
      </w:r>
      <w:r>
        <w:rPr>
          <w:rFonts w:ascii="Asana Math" w:hAnsi="Asana Math" w:eastAsia="Asana Math" w:cs="Asana Math"/>
          <w:b/>
          <w:color w:val="000000"/>
          <w:sz w:val="22"/>
          <w:u w:val="none"/>
        </w:rPr>
        <w:t xml:space="preserve"> (For Contacts - The People You Know)</w:t>
      </w: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sana Math" w:hAnsi="Asana Math" w:eastAsia="Asana Math" w:cs="Asana Math"/>
          <w:color w:val="000000"/>
          <w:sz w:val="24"/>
          <w:u w:val="none"/>
        </w:rPr>
        <w:t xml:space="preserve">This stat measures your leverage over an external contact. It dictates their willingness to provide information or services. Crucially, as you pointed out, high influence is not always positive.</w:t>
      </w:r>
      <w:r/>
      <w:r/>
    </w:p>
    <w:p>
      <w:pPr>
        <w:pStyle w:val="888"/>
        <w:numPr>
          <w:ilvl w:val="0"/>
          <w:numId w:val="48"/>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Asana Math" w:hAnsi="Asana Math" w:eastAsia="Asana Math" w:cs="Asana Math"/>
          <w:b/>
          <w:color w:val="000000"/>
          <w:sz w:val="24"/>
          <w:u w:val="none"/>
        </w:rPr>
        <w:t xml:space="preserve">1 - Grudging:</w:t>
      </w:r>
      <w:r>
        <w:rPr>
          <w:rFonts w:ascii="Asana Math" w:hAnsi="Asana Math" w:eastAsia="Asana Math" w:cs="Asana Math"/>
          <w:color w:val="000000"/>
          <w:sz w:val="24"/>
          <w:u w:val="none"/>
        </w:rPr>
        <w:t xml:space="preserve"> They will deal with you, but they don't like it. Every interaction is an annoyance. They will provide the information you ask for, but it might be incomplete, late, or filtered. They will never offer anything extra.</w:t>
      </w:r>
      <w:r/>
      <w:r/>
    </w:p>
    <w:p>
      <w:pPr>
        <w:pStyle w:val="888"/>
        <w:numPr>
          <w:ilvl w:val="0"/>
          <w:numId w:val="4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sana Math" w:hAnsi="Asana Math" w:eastAsia="Asana Math" w:cs="Asana Math"/>
          <w:b/>
          <w:color w:val="000000"/>
          <w:sz w:val="24"/>
          <w:u w:val="none"/>
        </w:rPr>
        <w:t xml:space="preserve">2 - Transactional:</w:t>
      </w:r>
      <w:r>
        <w:rPr>
          <w:rFonts w:ascii="Asana Math" w:hAnsi="Asana Math" w:eastAsia="Asana Math" w:cs="Asana Math"/>
          <w:color w:val="000000"/>
          <w:sz w:val="24"/>
          <w:u w:val="none"/>
        </w:rPr>
        <w:t xml:space="preserve"> A purely business relationship. You have something they need (money, access, information), and they have something you need. Favors are tracked on a strict one-for-one ledger.</w:t>
      </w:r>
      <w:r/>
      <w:r/>
    </w:p>
    <w:p>
      <w:pPr>
        <w:pStyle w:val="888"/>
        <w:numPr>
          <w:ilvl w:val="0"/>
          <w:numId w:val="4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sana Math" w:hAnsi="Asana Math" w:eastAsia="Asana Math" w:cs="Asana Math"/>
          <w:b/>
          <w:color w:val="000000"/>
          <w:sz w:val="24"/>
          <w:u w:val="none"/>
        </w:rPr>
        <w:t xml:space="preserve">3 - Cooperative:</w:t>
      </w:r>
      <w:r>
        <w:rPr>
          <w:rFonts w:ascii="Asana Math" w:hAnsi="Asana Math" w:eastAsia="Asana Math" w:cs="Asana Math"/>
          <w:color w:val="000000"/>
          <w:sz w:val="24"/>
          <w:u w:val="none"/>
        </w:rPr>
        <w:t xml:space="preserve"> You have a working partnership based on mutual benefit. They see you as a valuable part of their network. They might proactively share a piece of intel if they think it will help you and, by extension, them.</w:t>
      </w:r>
      <w:r/>
      <w:r/>
    </w:p>
    <w:p>
      <w:pPr>
        <w:pStyle w:val="888"/>
        <w:numPr>
          <w:ilvl w:val="0"/>
          <w:numId w:val="4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sana Math" w:hAnsi="Asana Math" w:eastAsia="Asana Math" w:cs="Asana Math"/>
          <w:b/>
          <w:color w:val="000000"/>
          <w:sz w:val="24"/>
          <w:u w:val="none"/>
        </w:rPr>
        <w:t xml:space="preserve">4. Leveraged:</w:t>
      </w:r>
      <w:r>
        <w:rPr>
          <w:rFonts w:ascii="Asana Math" w:hAnsi="Asana Math" w:eastAsia="Asana Math" w:cs="Asana Math"/>
          <w:color w:val="000000"/>
          <w:sz w:val="24"/>
          <w:u w:val="none"/>
        </w:rPr>
        <w:t xml:space="preserve"> You have significant leverage over this person. This could be through a history of mutual trust and respect, but it could also be through a substantial amount of blackmail material. They will skirt the line of self-destructive behavior for you, but this i</w:t>
      </w:r>
      <w:r>
        <w:rPr>
          <w:rFonts w:ascii="Asana Math" w:hAnsi="Asana Math" w:eastAsia="Asana Math" w:cs="Asana Math"/>
          <w:color w:val="000000"/>
          <w:sz w:val="24"/>
          <w:u w:val="none"/>
        </w:rPr>
        <w:t xml:space="preserve">s a tense and potentially unstable relationship. They are looking for a way out if the leverage is negative.</w:t>
      </w:r>
      <w:r/>
      <w:r/>
    </w:p>
    <w:p>
      <w:pPr>
        <w:pStyle w:val="888"/>
        <w:numPr>
          <w:ilvl w:val="0"/>
          <w:numId w:val="4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sana Math" w:hAnsi="Asana Math" w:eastAsia="Asana Math" w:cs="Asana Math"/>
          <w:b/>
          <w:color w:val="000000"/>
          <w:sz w:val="24"/>
          <w:u w:val="none"/>
        </w:rPr>
        <w:t xml:space="preserve">5. Bound:</w:t>
      </w:r>
      <w:r>
        <w:rPr>
          <w:rFonts w:ascii="Asana Math" w:hAnsi="Asana Math" w:eastAsia="Asana Math" w:cs="Asana Math"/>
          <w:color w:val="000000"/>
          <w:sz w:val="24"/>
          <w:u w:val="none"/>
        </w:rPr>
        <w:t xml:space="preserve"> You effectively own them. This is a relationship of absolute, terrifying leverage.</w:t>
      </w:r>
      <w:r/>
      <w:r/>
    </w:p>
    <w:p>
      <w:pPr>
        <w:pStyle w:val="888"/>
        <w:numPr>
          <w:ilvl w:val="1"/>
          <w:numId w:val="4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sana Math" w:hAnsi="Asana Math" w:eastAsia="Asana Math" w:cs="Asana Math"/>
          <w:b/>
          <w:color w:val="000000"/>
          <w:sz w:val="24"/>
          <w:u w:val="none"/>
        </w:rPr>
        <w:t xml:space="preserve">The Positive ("The Protector"):</w:t>
      </w:r>
      <w:r>
        <w:rPr>
          <w:rFonts w:ascii="Asana Math" w:hAnsi="Asana Math" w:eastAsia="Asana Math" w:cs="Asana Math"/>
          <w:color w:val="000000"/>
          <w:sz w:val="24"/>
          <w:u w:val="none"/>
        </w:rPr>
        <w:t xml:space="preserve"> They are a devoted mentor, a family member, or someone who owes you a profound life-debt. They would never let anything happen to you because you are that important to them.</w:t>
      </w:r>
      <w:r/>
      <w:r/>
    </w:p>
    <w:p>
      <w:pPr>
        <w:pStyle w:val="888"/>
        <w:numPr>
          <w:ilvl w:val="1"/>
          <w:numId w:val="48"/>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Asana Math" w:hAnsi="Asana Math" w:eastAsia="Asana Math" w:cs="Asana Math"/>
          <w:b/>
          <w:color w:val="000000"/>
          <w:sz w:val="24"/>
          <w:u w:val="none"/>
        </w:rPr>
        <w:t xml:space="preserve">The Negative ("The Puppet Master"):</w:t>
      </w:r>
      <w:r>
        <w:rPr>
          <w:rFonts w:ascii="Asana Math" w:hAnsi="Asana Math" w:eastAsia="Asana Math" w:cs="Asana Math"/>
          <w:color w:val="000000"/>
          <w:sz w:val="24"/>
          <w:u w:val="none"/>
        </w:rPr>
        <w:t xml:space="preserve"> You have such catastrophic blackmail material that their life is forfeit if they disobey. You may not know where their children go to school, but as you said, </w:t>
      </w:r>
      <w:r>
        <w:rPr>
          <w:rFonts w:ascii="Asana Math" w:hAnsi="Asana Math" w:eastAsia="Asana Math" w:cs="Asana Math"/>
          <w:i/>
          <w:color w:val="000000"/>
          <w:sz w:val="24"/>
          <w:u w:val="none"/>
        </w:rPr>
        <w:t xml:space="preserve">they</w:t>
      </w:r>
      <w:r>
        <w:rPr>
          <w:rFonts w:ascii="Asana Math" w:hAnsi="Asana Math" w:eastAsia="Asana Math" w:cs="Asana Math"/>
          <w:color w:val="000000"/>
          <w:sz w:val="24"/>
          <w:u w:val="none"/>
        </w:rPr>
        <w:t xml:space="preserve"> know that one of your top lieutenants is their tutor. This is the deepest, darkest expression of noir power.</w:t>
      </w:r>
      <w:r/>
      <w:r/>
    </w:p>
    <w:p>
      <w:pPr>
        <w:pBdr>
          <w:top w:val="none" w:color="000000" w:sz="4" w:space="0"/>
          <w:left w:val="none" w:color="000000" w:sz="4" w:space="0"/>
          <w:bottom w:val="none" w:color="000000" w:sz="4" w:space="0"/>
          <w:right w:val="none" w:color="000000" w:sz="4" w:space="0"/>
        </w:pBdr>
        <w:spacing/>
        <w:ind w:right="0" w:firstLine="0" w:left="0"/>
        <w:rPr/>
      </w:pPr>
      <w:r>
        <w:br/>
      </w:r>
      <w:r/>
      <w:r/>
    </w:p>
    <w:p>
      <w:pPr>
        <w:pBdr/>
        <w:spacing/>
        <w:ind/>
        <w:rPr/>
      </w:pPr>
      <w:r/>
      <w: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after="280" w:before="280"/>
        <w:ind/>
        <w:rPr/>
      </w:pPr>
      <w:r>
        <w:rPr>
          <w:rtl w:val="0"/>
        </w:rPr>
      </w:r>
      <w:r/>
    </w:p>
    <w:p>
      <w:pPr>
        <w:pBdr/>
        <w:spacing w:after="280" w:before="280"/>
        <w:ind/>
        <w:rPr/>
      </w:pPr>
      <w:r>
        <w:rPr>
          <w:rtl w:val="0"/>
        </w:rPr>
      </w:r>
      <w:r/>
    </w:p>
    <w:p>
      <w:pPr>
        <w:pBdr/>
        <w:spacing w:after="280" w:before="280"/>
        <w:ind/>
        <w:rPr/>
      </w:pPr>
      <w:r>
        <w:rPr>
          <w:rtl w:val="0"/>
        </w:rPr>
      </w:r>
      <w:r/>
    </w:p>
    <w:p>
      <w:pPr>
        <w:pStyle w:val="737"/>
        <w:pBdr/>
        <w:spacing w:after="280" w:before="280"/>
        <w:ind/>
        <w:rPr/>
      </w:pPr>
      <w:r/>
      <w:bookmarkStart w:id="52" w:name="_heading=h.sruo7jlloket"/>
      <w:r/>
      <w:bookmarkEnd w:id="52"/>
      <w:r>
        <w:rPr>
          <w:rtl w:val="0"/>
        </w:rPr>
        <w:t xml:space="preserve">The Final Step: Learning the Rules of the Street</w:t>
      </w:r>
      <w:r/>
    </w:p>
    <w:p>
      <w:pPr>
        <w:pBdr/>
        <w:spacing w:after="280" w:before="280" w:line="240" w:lineRule="auto"/>
        <w:ind/>
        <w:rPr/>
      </w:pPr>
      <w:r>
        <w:rPr>
          <w:rtl w:val="0"/>
        </w:rPr>
        <w:t xml:space="preserve">The player has their character sheet. It's full of potential. But the sheet doesn't tell them how to survive. The first session is a practical education in the three fundamental truths of Sidonia, truths that your mechanics are built to reinforce.</w:t>
      </w:r>
      <w:r/>
    </w:p>
    <w:p>
      <w:pPr>
        <w:pStyle w:val="738"/>
        <w:pBdr/>
        <w:spacing w:after="280" w:before="280"/>
        <w:ind/>
        <w:rPr/>
      </w:pPr>
      <w:r/>
      <w:bookmarkStart w:id="53" w:name="_heading=h.pz4ztlpaj3s8"/>
      <w:r/>
      <w:bookmarkEnd w:id="53"/>
      <w:r>
        <w:rPr>
          <w:rtl w:val="0"/>
        </w:rPr>
        <w:t xml:space="preserve">Truth #1: Violence is a Conversation Ender, Usually for Everyone</w:t>
      </w:r>
      <w:r/>
    </w:p>
    <w:p>
      <w:pPr>
        <w:pBdr/>
        <w:spacing w:after="280" w:before="280" w:line="240" w:lineRule="auto"/>
        <w:ind/>
        <w:rPr/>
      </w:pPr>
      <w:r>
        <w:rPr>
          <w:rtl w:val="0"/>
        </w:rPr>
        <w:t xml:space="preserve">A player coming from a more traditional RPG might see a problem (a guard blocking a door) and think the solution is combat. Sidonia teaches them otherwise, quickly and harshly.</w:t>
      </w:r>
      <w:r/>
    </w:p>
    <w:p>
      <w:pPr>
        <w:numPr>
          <w:ilvl w:val="0"/>
          <w:numId w:val="12"/>
        </w:numPr>
        <w:pBdr/>
        <w:spacing w:after="0" w:before="280" w:line="240" w:lineRule="auto"/>
        <w:ind w:hanging="360" w:left="720"/>
        <w:rPr/>
      </w:pPr>
      <w:r>
        <w:rPr>
          <w:b/>
          <w:rtl w:val="0"/>
        </w:rPr>
        <w:t xml:space="preserve">The Experience: </w:t>
      </w:r>
      <w:r>
        <w:rPr>
          <w:rtl w:val="0"/>
        </w:rPr>
        <w:t xml:space="preserve">The player gets into their first real fight. Maybe they win. But the Health &amp; Injury system is so punishing that they limp away, their Arm "Wounded" (imposing Disadvantage), and they've ticked off Health Boxes that</w:t>
      </w:r>
      <w:r>
        <w:rPr>
          <w:rtl w:val="0"/>
        </w:rPr>
        <w:t xml:space="preserve"> will take a long time to heal. Or worse, they kill someone. Now they have to worry about a potential Wraith, an angry ghost drawn to the scene of its violent death. And even if no ghost appears, they have a body to dispose of and the paranoia of reprisal.</w:t>
      </w:r>
      <w:r/>
    </w:p>
    <w:p>
      <w:pPr>
        <w:numPr>
          <w:ilvl w:val="0"/>
          <w:numId w:val="12"/>
        </w:numPr>
        <w:pBdr/>
        <w:spacing w:after="280" w:before="0" w:line="240" w:lineRule="auto"/>
        <w:ind w:hanging="360" w:left="720"/>
        <w:rPr/>
      </w:pPr>
      <w:r>
        <w:rPr>
          <w:b/>
          <w:rtl w:val="0"/>
        </w:rPr>
        <w:t xml:space="preserve">The Lesson: </w:t>
      </w:r>
      <w:r>
        <w:rPr>
          <w:rtl w:val="0"/>
        </w:rPr>
        <w:t xml:space="preserve">The player learns that a fight is not a solution; it's a failure state. It's what happens when cleverness, negotiation, and preparation have failed. They learn that the thr</w:t>
      </w:r>
      <w:r>
        <w:rPr>
          <w:rtl w:val="0"/>
        </w:rPr>
        <w:t xml:space="preserve">eat of violence is a far more useful tool than the act itself. The most successful Syndicate Enforcer isn't the one who kills everyone; it's the one who beats someone so badly they know not to cross the line again, leaving them alive to carry that message.</w:t>
      </w:r>
      <w:r/>
    </w:p>
    <w:p>
      <w:pPr>
        <w:pStyle w:val="738"/>
        <w:pBdr/>
        <w:spacing w:after="280" w:before="280"/>
        <w:ind/>
        <w:rPr/>
      </w:pPr>
      <w:r/>
      <w:bookmarkStart w:id="54" w:name="_heading=h.usgpz6unu1u4"/>
      <w:r/>
      <w:bookmarkEnd w:id="54"/>
      <w:r>
        <w:rPr>
          <w:rtl w:val="0"/>
        </w:rPr>
        <w:t xml:space="preserve">Truth #2: Knowledge Isn't Power; It's Currency</w:t>
      </w:r>
      <w:r/>
    </w:p>
    <w:p>
      <w:pPr>
        <w:pBdr/>
        <w:spacing w:after="280" w:before="280" w:line="240" w:lineRule="auto"/>
        <w:ind/>
        <w:rPr/>
      </w:pPr>
      <w:r>
        <w:rPr>
          <w:rtl w:val="0"/>
        </w:rPr>
        <w:t xml:space="preserve">In other games, information leads to a quest marker. In Sidonia, information is the treasure.</w:t>
      </w:r>
      <w:r/>
    </w:p>
    <w:p>
      <w:pPr>
        <w:numPr>
          <w:ilvl w:val="0"/>
          <w:numId w:val="27"/>
        </w:numPr>
        <w:pBdr/>
        <w:spacing w:after="0" w:before="280" w:line="240" w:lineRule="auto"/>
        <w:ind w:hanging="360" w:left="720"/>
        <w:rPr>
          <w:rFonts w:ascii="Times New Roman" w:hAnsi="Times New Roman" w:eastAsia="Times New Roman" w:cs="Times New Roman"/>
          <w:color w:val="000000"/>
        </w:rPr>
      </w:pPr>
      <w:r>
        <w:rPr>
          <w:b/>
          <w:rtl w:val="0"/>
        </w:rPr>
        <w:t xml:space="preserve">The Experience:</w:t>
      </w:r>
      <w:r>
        <w:rPr>
          <w:rtl w:val="0"/>
        </w:rPr>
        <w:t xml:space="preserve"> A player wants a file from a Bureaucrat. They succeed on a bribe. The </w:t>
      </w:r>
      <w:r>
        <w:rPr>
          <w:rtl w:val="0"/>
        </w:rPr>
        <w:t xml:space="preserve">Bureaucrat hands over the file. The next day, a rival faction seems to know the player's exact plans. The player realizes the Bureaucrat didn't just take their money; he immediately sold the information that they were asking about that file to the highest </w:t>
      </w:r>
      <w:r>
        <w:rPr>
          <w:rFonts w:ascii="Times New Roman" w:hAnsi="Times New Roman" w:eastAsia="Times New Roman" w:cs="Times New Roman"/>
          <w:color w:val="000000"/>
          <w:rtl w:val="0"/>
        </w:rPr>
        <w:t xml:space="preserve">bidder.</w:t>
      </w:r>
      <w:r>
        <w:rPr>
          <w:rFonts w:ascii="Times New Roman" w:hAnsi="Times New Roman" w:eastAsia="Times New Roman" w:cs="Times New Roman"/>
          <w:color w:val="000000"/>
        </w:rPr>
      </w:r>
    </w:p>
    <w:p>
      <w:pPr>
        <w:numPr>
          <w:ilvl w:val="0"/>
          <w:numId w:val="27"/>
        </w:numPr>
        <w:pBdr/>
        <w:spacing w:after="280" w:before="0" w:line="240" w:lineRule="auto"/>
        <w:ind w:hanging="360" w:left="720"/>
        <w:rPr>
          <w:rFonts w:ascii="Times New Roman" w:hAnsi="Times New Roman" w:eastAsia="Times New Roman" w:cs="Times New Roman"/>
          <w:color w:val="000000"/>
        </w:rPr>
      </w:pPr>
      <w:r>
        <w:rPr>
          <w:b/>
          <w:rtl w:val="0"/>
        </w:rPr>
        <w:t xml:space="preserve">The Lesson:</w:t>
      </w:r>
      <w:r>
        <w:rPr>
          <w:rFonts w:ascii="Times New Roman" w:hAnsi="Times New Roman" w:eastAsia="Times New Roman" w:cs="Times New Roman"/>
          <w:color w:val="000000"/>
          <w:rtl w:val="0"/>
        </w:rPr>
        <w:t xml:space="preserve"> </w:t>
      </w:r>
      <w:r>
        <w:rPr>
          <w:rtl w:val="0"/>
        </w:rPr>
        <w:t xml:space="preserve">Every interaction is a transaction, and every piece of information has a market value. Players learn to be paranoid and selective about who they talk to. They le</w:t>
      </w:r>
      <w:r>
        <w:rPr>
          <w:rtl w:val="0"/>
        </w:rPr>
        <w:t xml:space="preserve">arn that a "loyal" contact (one bought with Resource points) is invaluable not just for the information they provide, but for the information they don't sell to others. The game becomes less about what you know and more about controlling who else knows it.</w:t>
      </w:r>
      <w:r>
        <w:rPr>
          <w:rtl w:val="0"/>
        </w:rPr>
      </w:r>
      <w:r>
        <w:rPr>
          <w:rFonts w:ascii="Times New Roman" w:hAnsi="Times New Roman" w:eastAsia="Times New Roman" w:cs="Times New Roman"/>
          <w:color w:val="000000"/>
        </w:rPr>
      </w:r>
    </w:p>
    <w:p>
      <w:pPr>
        <w:pStyle w:val="738"/>
        <w:pBdr/>
        <w:spacing w:after="280" w:before="280"/>
        <w:ind/>
        <w:rPr/>
      </w:pPr>
      <w:r/>
      <w:bookmarkStart w:id="55" w:name="_heading=h.ustmky1k5u5x"/>
      <w:r/>
      <w:bookmarkEnd w:id="55"/>
      <w:r>
        <w:rPr>
          <w:rtl w:val="0"/>
        </w:rPr>
        <w:t xml:space="preserve">Truth #3: Everyone Serves Someone</w:t>
      </w:r>
      <w:r/>
    </w:p>
    <w:p>
      <w:pPr>
        <w:pBdr/>
        <w:spacing w:after="280" w:before="280" w:line="240" w:lineRule="auto"/>
        <w:ind/>
        <w:rPr/>
      </w:pPr>
      <w:r>
        <w:rPr>
          <w:rtl w:val="0"/>
        </w:rPr>
        <w:t xml:space="preserve">This is the central pillar of Sidonian society. The patronage system creates a web of invisible power that governs every interaction.</w:t>
      </w:r>
      <w:r/>
    </w:p>
    <w:p>
      <w:pPr>
        <w:numPr>
          <w:ilvl w:val="0"/>
          <w:numId w:val="28"/>
        </w:numPr>
        <w:pBdr/>
        <w:spacing w:after="0" w:before="280" w:line="240" w:lineRule="auto"/>
        <w:ind w:hanging="360" w:left="720"/>
        <w:rPr/>
      </w:pPr>
      <w:r>
        <w:rPr>
          <w:b/>
          <w:rtl w:val="0"/>
        </w:rPr>
        <w:t xml:space="preserve">The Experience: </w:t>
      </w:r>
      <w:r>
        <w:rPr>
          <w:rtl w:val="0"/>
        </w:rPr>
        <w:t xml:space="preserve">The players are being shaken down by a mid-level thug. He seems confident, almost arrogant. The players could probably take him in a fight, but something feels off. Instead of thro</w:t>
      </w:r>
      <w:r>
        <w:rPr>
          <w:rtl w:val="0"/>
        </w:rPr>
        <w:t xml:space="preserve">wing a punch, the player with the high Bureaucracy skill makes a call to a contact. They learn the thug's boss is a lieutenant in a syndicate run by a Banu who, in turn, is secretly backed by the same Ward Boss the players have been trying to get close to.</w:t>
      </w:r>
      <w:r/>
    </w:p>
    <w:p>
      <w:pPr>
        <w:numPr>
          <w:ilvl w:val="0"/>
          <w:numId w:val="28"/>
        </w:numPr>
        <w:pBdr/>
        <w:spacing w:after="280" w:before="0" w:line="240" w:lineRule="auto"/>
        <w:ind w:hanging="360" w:left="720"/>
        <w:rPr/>
      </w:pPr>
      <w:r>
        <w:rPr>
          <w:b/>
          <w:rtl w:val="0"/>
        </w:rPr>
        <w:t xml:space="preserve">The Lesson: </w:t>
      </w:r>
      <w:r>
        <w:rPr>
          <w:rtl w:val="0"/>
        </w:rPr>
        <w:t xml:space="preserve">Attacking the thug would have been attacking</w:t>
      </w:r>
      <w:r>
        <w:rPr>
          <w:rtl w:val="0"/>
        </w:rPr>
        <w:t xml:space="preserve"> the Ward Boss by proxy. The player learns to stop seeing NPCs as individuals and start seeing them as representatives of an invisible hierarchy. Ambiguity is a shield. If an NPC doesn't know who the players' patron is, they have to assume the worst and ac</w:t>
      </w:r>
      <w:r>
        <w:rPr>
          <w:rtl w:val="0"/>
        </w:rPr>
        <w:t xml:space="preserve">t cautiously. The players, in turn, learn that their greatest defense is cultivating the perception of powerful backing, even if they don't have it. Not being corrupt isn't a virtue; it's a sign that you're not connected, making you a safe and easy target.</w:t>
      </w:r>
      <w:r/>
    </w:p>
    <w:p>
      <w:pPr>
        <w:pBdr/>
        <w:spacing w:after="280" w:before="280"/>
        <w:ind/>
        <w:rPr/>
      </w:pPr>
      <w:r>
        <w:rPr>
          <w:rtl w:val="0"/>
        </w:rPr>
      </w:r>
      <w:r/>
    </w:p>
    <w:p>
      <w:pPr>
        <w:pBdr/>
        <w:spacing w:before="280"/>
        <w:ind/>
        <w:rPr/>
      </w:pPr>
      <w:r>
        <w:rPr>
          <w:rtl w:val="0"/>
        </w:rPr>
      </w:r>
      <w:r/>
    </w:p>
    <w:sectPr>
      <w:footnotePr/>
      <w:endnotePr/>
      <w:type w:val="nextPage"/>
      <w:pgSz w:h="15840" w:orient="portrait" w:w="12240"/>
      <w:pgMar w:top="720" w:right="720" w:bottom="720" w:left="720" w:header="720" w:footer="720" w:gutter="0"/>
      <w:pgNumType w:start="1"/>
      <w:cols w:num="1" w:sep="0" w:space="1701"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Gregory Gallant" w:date="2025-08-31T17:29:08Z">
    <w:p w14:paraId="00000001" w14:textId="00000001">
      <w:pPr>
        <w:spacing w:line="240" w:after="0" w:lineRule="auto" w:before="0"/>
        <w:ind w:firstLine="0" w:left="0" w:right="0"/>
        <w:jc w:val="left"/>
      </w:pPr>
      <w:r>
        <w:rPr>
          <w:rFonts w:eastAsia="Arial" w:ascii="Arial" w:hAnsi="Arial" w:cs="Arial"/>
          <w:sz w:val="22"/>
        </w:rPr>
        <w:t xml:space="preserve">add coma</w:t>
      </w:r>
    </w:p>
  </w:comment>
  <w:comment w:id="15" w:author="Gregory Gallant" w:date="2025-08-31T17:29:05Z">
    <w:p w14:paraId="00000002" w14:textId="00000002">
      <w:pPr>
        <w:spacing w:line="240" w:after="0" w:lineRule="auto" w:before="0"/>
        <w:ind w:firstLine="0" w:left="0" w:right="0"/>
        <w:jc w:val="left"/>
      </w:pPr>
      <w:r>
        <w:rPr>
          <w:rFonts w:eastAsia="Arial" w:ascii="Arial" w:hAnsi="Arial" w:cs="Arial"/>
          <w:sz w:val="22"/>
        </w:rPr>
        <w:t xml:space="preserve">add "that" after learned. one of the few times that sould be added, lol.</w:t>
      </w:r>
    </w:p>
  </w:comment>
  <w:comment w:id="14" w:author="Gregory Gallant" w:date="2025-08-31T17:29:03Z">
    <w:p w14:paraId="00000003" w14:textId="00000003">
      <w:pPr>
        <w:spacing w:line="240" w:after="0" w:lineRule="auto" w:before="0"/>
        <w:ind w:firstLine="0" w:left="0" w:right="0"/>
        <w:jc w:val="left"/>
      </w:pPr>
      <w:r>
        <w:rPr>
          <w:rFonts w:eastAsia="Arial" w:ascii="Arial" w:hAnsi="Arial" w:cs="Arial"/>
          <w:sz w:val="22"/>
        </w:rPr>
        <w:t xml:space="preserve">remove "screaming at each other", add arguing. more succinct</w:t>
      </w:r>
    </w:p>
  </w:comment>
  <w:comment w:id="13" w:author="Gregory Gallant" w:date="2025-08-31T17:29:02Z">
    <w:p w14:paraId="00000004" w14:textId="00000004">
      <w:pPr>
        <w:spacing w:line="240" w:after="0" w:lineRule="auto" w:before="0"/>
        <w:ind w:firstLine="0" w:left="0" w:right="0"/>
        <w:jc w:val="left"/>
      </w:pPr>
      <w:r>
        <w:rPr>
          <w:rFonts w:eastAsia="Arial" w:ascii="Arial" w:hAnsi="Arial" w:cs="Arial"/>
          <w:sz w:val="22"/>
        </w:rPr>
        <w:t xml:space="preserve">comma</w:t>
      </w:r>
    </w:p>
  </w:comment>
  <w:comment w:id="12" w:author="Gregory Gallant" w:date="2025-08-31T17:29:00Z">
    <w:p w14:paraId="00000005" w14:textId="00000005">
      <w:pPr>
        <w:spacing w:line="240" w:after="0" w:lineRule="auto" w:before="0"/>
        <w:ind w:firstLine="0" w:left="0" w:right="0"/>
        <w:jc w:val="left"/>
      </w:pPr>
      <w:r>
        <w:rPr>
          <w:rFonts w:eastAsia="Arial" w:ascii="Arial" w:hAnsi="Arial" w:cs="Arial"/>
          <w:sz w:val="22"/>
        </w:rPr>
        <w:t xml:space="preserve">one word</w:t>
      </w:r>
    </w:p>
  </w:comment>
  <w:comment w:id="11" w:author="Gregory Gallant" w:date="2025-08-31T17:28:58Z">
    <w:p w14:paraId="00000006" w14:textId="00000006">
      <w:pPr>
        <w:spacing w:line="240" w:after="0" w:lineRule="auto" w:before="0"/>
        <w:ind w:firstLine="0" w:left="0" w:right="0"/>
        <w:jc w:val="left"/>
      </w:pPr>
      <w:r>
        <w:rPr>
          <w:rFonts w:eastAsia="Arial" w:ascii="Arial" w:hAnsi="Arial" w:cs="Arial"/>
          <w:sz w:val="22"/>
        </w:rPr>
        <w:t xml:space="preserve">one word, no hyphen</w:t>
      </w:r>
    </w:p>
  </w:comment>
  <w:comment w:id="10" w:author="Gregory Gallant" w:date="2025-08-31T17:28:55Z">
    <w:p w14:paraId="00000007" w14:textId="00000007">
      <w:pPr>
        <w:spacing w:line="240" w:after="0" w:lineRule="auto" w:before="0"/>
        <w:ind w:firstLine="0" w:left="0" w:right="0"/>
        <w:jc w:val="left"/>
      </w:pPr>
      <w:r>
        <w:rPr>
          <w:rFonts w:eastAsia="Arial" w:ascii="Arial" w:hAnsi="Arial" w:cs="Arial"/>
          <w:sz w:val="22"/>
        </w:rPr>
        <w:t xml:space="preserve">are</w:t>
      </w:r>
    </w:p>
  </w:comment>
  <w:comment w:id="9" w:author="Gregory Gallant" w:date="2025-08-31T17:28:53Z">
    <w:p w14:paraId="00000008" w14:textId="00000008">
      <w:pPr>
        <w:spacing w:line="240" w:after="0" w:lineRule="auto" w:before="0"/>
        <w:ind w:firstLine="0" w:left="0" w:right="0"/>
        <w:jc w:val="left"/>
      </w:pPr>
      <w:r>
        <w:rPr>
          <w:rFonts w:eastAsia="Arial" w:ascii="Arial" w:hAnsi="Arial" w:cs="Arial"/>
          <w:sz w:val="22"/>
        </w:rPr>
        <w:t xml:space="preserve">and</w:t>
      </w:r>
    </w:p>
  </w:comment>
  <w:comment w:id="8" w:author="Gregory Gallant" w:date="2025-08-31T17:28:46Z">
    <w:p w14:paraId="00000009" w14:textId="00000009">
      <w:pPr>
        <w:spacing w:line="240" w:after="0" w:lineRule="auto" w:before="0"/>
        <w:ind w:firstLine="0" w:left="0" w:right="0"/>
        <w:jc w:val="left"/>
      </w:pPr>
      <w:r>
        <w:rPr>
          <w:rFonts w:eastAsia="Arial" w:ascii="Arial" w:hAnsi="Arial" w:cs="Arial"/>
          <w:sz w:val="22"/>
        </w:rPr>
        <w:t xml:space="preserve">comma</w:t>
      </w:r>
    </w:p>
  </w:comment>
  <w:comment w:id="7" w:author="Gregory Gallant" w:date="2025-08-31T17:28:45Z">
    <w:p w14:paraId="0000000A" w14:textId="0000000A">
      <w:pPr>
        <w:spacing w:line="240" w:after="0" w:lineRule="auto" w:before="0"/>
        <w:ind w:firstLine="0" w:left="0" w:right="0"/>
        <w:jc w:val="left"/>
      </w:pPr>
      <w:r>
        <w:rPr>
          <w:rFonts w:eastAsia="Arial" w:ascii="Arial" w:hAnsi="Arial" w:cs="Arial"/>
          <w:sz w:val="22"/>
        </w:rPr>
        <w:t xml:space="preserve">comma</w:t>
      </w:r>
    </w:p>
  </w:comment>
  <w:comment w:id="6" w:author="Gregory Gallant" w:date="2025-08-31T17:28:43Z">
    <w:p w14:paraId="0000000B" w14:textId="0000000B">
      <w:pPr>
        <w:spacing w:line="240" w:after="0" w:lineRule="auto" w:before="0"/>
        <w:ind w:firstLine="0" w:left="0" w:right="0"/>
        <w:jc w:val="left"/>
      </w:pPr>
      <w:r>
        <w:rPr>
          <w:rFonts w:eastAsia="Arial" w:ascii="Arial" w:hAnsi="Arial" w:cs="Arial"/>
          <w:sz w:val="22"/>
        </w:rPr>
        <w:t xml:space="preserve">comma</w:t>
      </w:r>
    </w:p>
  </w:comment>
  <w:comment w:id="5" w:author="Gregory Gallant" w:date="2025-08-31T16:45:11Z">
    <w:p w14:paraId="0000000C" w14:textId="0000000C">
      <w:pPr>
        <w:spacing w:line="240" w:after="0" w:lineRule="auto" w:before="0"/>
        <w:ind w:firstLine="0" w:left="0" w:right="0"/>
        <w:jc w:val="left"/>
      </w:pPr>
      <w:r>
        <w:rPr>
          <w:rFonts w:eastAsia="Arial" w:ascii="Arial" w:hAnsi="Arial" w:cs="Arial"/>
          <w:sz w:val="22"/>
        </w:rPr>
        <w:t xml:space="preserve">redundant, remove word.</w:t>
      </w:r>
    </w:p>
  </w:comment>
  <w:comment w:id="4" w:author="Gregory Gallant" w:date="2025-08-31T16:39:10Z">
    <w:p w14:paraId="0000000D" w14:textId="0000000D">
      <w:pPr>
        <w:spacing w:line="240" w:after="0" w:lineRule="auto" w:before="0"/>
        <w:ind w:firstLine="0" w:left="0" w:right="0"/>
        <w:jc w:val="left"/>
      </w:pPr>
      <w:r>
        <w:rPr>
          <w:rFonts w:eastAsia="Arial" w:ascii="Arial" w:hAnsi="Arial" w:cs="Arial"/>
          <w:sz w:val="22"/>
        </w:rPr>
        <w:t xml:space="preserve">no hyphen, one word</w:t>
      </w:r>
    </w:p>
  </w:comment>
  <w:comment w:id="3" w:author="Gregory Gallant" w:date="2025-08-31T16:36:28Z">
    <w:p w14:paraId="0000000E" w14:textId="0000000E">
      <w:pPr>
        <w:spacing w:line="240" w:after="0" w:lineRule="auto" w:before="0"/>
        <w:ind w:firstLine="0" w:left="0" w:right="0"/>
        <w:jc w:val="left"/>
      </w:pPr>
      <w:r>
        <w:rPr>
          <w:rFonts w:eastAsia="Arial" w:ascii="Arial" w:hAnsi="Arial" w:cs="Arial"/>
          <w:sz w:val="22"/>
        </w:rPr>
        <w:t xml:space="preserve">no comma</w:t>
      </w:r>
    </w:p>
  </w:comment>
  <w:comment w:id="2" w:author="Gregory Gallant" w:date="2025-08-31T16:36:20Z">
    <w:p w14:paraId="0000000F" w14:textId="0000000F">
      <w:pPr>
        <w:spacing w:line="240" w:after="0" w:lineRule="auto" w:before="0"/>
        <w:ind w:firstLine="0" w:left="0" w:right="0"/>
        <w:jc w:val="left"/>
      </w:pPr>
      <w:r>
        <w:rPr>
          <w:rFonts w:eastAsia="Arial" w:ascii="Arial" w:hAnsi="Arial" w:cs="Arial"/>
          <w:sz w:val="22"/>
        </w:rPr>
        <w:t xml:space="preserve">no comma</w:t>
      </w:r>
    </w:p>
  </w:comment>
  <w:comment w:id="1" w:author="Gregory Gallant" w:date="2025-08-31T16:34:28Z">
    <w:p w14:paraId="00000010" w14:textId="00000010">
      <w:pPr>
        <w:spacing w:line="240" w:after="0" w:lineRule="auto" w:before="0"/>
        <w:ind w:firstLine="0" w:left="0" w:right="0"/>
        <w:jc w:val="left"/>
      </w:pPr>
      <w:r>
        <w:rPr>
          <w:rFonts w:eastAsia="Arial" w:ascii="Arial" w:hAnsi="Arial" w:cs="Arial"/>
          <w:sz w:val="22"/>
        </w:rPr>
        <w:t xml:space="preserve">you had</w:t>
      </w:r>
    </w:p>
  </w:comment>
  <w:comment w:id="0" w:author="Gregory Gallant" w:date="2025-08-31T17:28:20Z">
    <w:p w14:paraId="00000011" w14:textId="00000011">
      <w:pPr>
        <w:spacing w:line="240" w:after="0" w:lineRule="auto" w:before="0"/>
        <w:ind w:firstLine="0" w:left="0" w:right="0"/>
        <w:jc w:val="left"/>
      </w:pPr>
      <w:r>
        <w:rPr>
          <w:rFonts w:eastAsia="Arial" w:ascii="Arial" w:hAnsi="Arial" w:cs="Arial"/>
          <w:sz w:val="22"/>
        </w:rPr>
        <w:t xml:space="preserve">Overall, this is great, and I don't know of any system issues without playtesting. The only real comment I have is that this doesn't seem to me to be a beginner's game. It is still too crunchy. I love it as an intermediate game, though.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D" w15:done="0"/>
  <w15:commentEx w15:paraId="0000000E" w15:done="0"/>
  <w15:commentEx w15:paraId="0000000F" w15:done="0"/>
  <w15:commentEx w15:paraId="00000010" w15:done="0"/>
  <w15:commentEx w15:paraId="00000011"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5C026445"/>
  <w16cid:commentId w16cid:paraId="00000002" w16cid:durableId="2B6BFABC"/>
  <w16cid:commentId w16cid:paraId="00000003" w16cid:durableId="2A3FDFE5"/>
  <w16cid:commentId w16cid:paraId="00000004" w16cid:durableId="31244E52"/>
  <w16cid:commentId w16cid:paraId="00000005" w16cid:durableId="01C9E491"/>
  <w16cid:commentId w16cid:paraId="00000006" w16cid:durableId="1CD840E0"/>
  <w16cid:commentId w16cid:paraId="00000007" w16cid:durableId="323CCB8D"/>
  <w16cid:commentId w16cid:paraId="00000008" w16cid:durableId="15DEAD67"/>
  <w16cid:commentId w16cid:paraId="00000009" w16cid:durableId="4C5FB018"/>
  <w16cid:commentId w16cid:paraId="0000000A" w16cid:durableId="261C7839"/>
  <w16cid:commentId w16cid:paraId="0000000B" w16cid:durableId="29D41D27"/>
  <w16cid:commentId w16cid:paraId="0000000C" w16cid:durableId="162D2355"/>
  <w16cid:commentId w16cid:paraId="0000000D" w16cid:durableId="6EFEA09A"/>
  <w16cid:commentId w16cid:paraId="0000000E" w16cid:durableId="77119E13"/>
  <w16cid:commentId w16cid:paraId="0000000F" w16cid:durableId="2CCFFF61"/>
  <w16cid:commentId w16cid:paraId="00000010" w16cid:durableId="01CF522F"/>
  <w16cid:commentId w16cid:paraId="00000011" w16cid:durableId="7417AB8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Open Sans">
    <w:panose1 w:val="020B0606030504020204"/>
  </w:font>
  <w:font w:name="Times New Roman">
    <w:panose1 w:val="02020603050405020304"/>
  </w:font>
  <w:font w:name="Wingdings">
    <w:panose1 w:val="05010000000000000000"/>
  </w:font>
  <w:font w:name="Symbol">
    <w:panose1 w:val="05010000000000000000"/>
  </w:font>
  <w:font w:name="Courier New">
    <w:panose1 w:val="02070409020205020404"/>
  </w:font>
  <w:font w:name="Noto Sans Symbols">
    <w:panose1 w:val="020B0502040504020204"/>
  </w:font>
  <w:font w:name="Arial">
    <w:panose1 w:val="020B0604020202020204"/>
  </w:font>
  <w:font w:name="Bebas Neue">
    <w:panose1 w:val="05040102010807070707"/>
  </w:font>
  <w:font w:name="Asana Math">
    <w:panose1 w:val="02000603000000000000"/>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1">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4">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5">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6">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7">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8">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9">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0">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11">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12">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13">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14">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15">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16">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7">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8">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9">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0">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3">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4">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5">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6">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7">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8">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29">
    <w:lvl w:ilvl="0">
      <w:isLgl w:val="false"/>
      <w:lvlJc w:val="left"/>
      <w:lvlText w:val="●"/>
      <w:numFmt w:val="bullet"/>
      <w:pPr>
        <w:pBdr/>
        <w:spacing/>
        <w:ind w:hanging="360" w:left="720"/>
      </w:pPr>
      <w:rPr>
        <w:rFonts w:ascii="Noto Sans Symbols" w:hAnsi="Noto Sans Symbols" w:eastAsia="Noto Sans Symbols" w:cs="Noto Sans Symbols"/>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30">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1">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2">
    <w:nsid w:val="41D96BE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nsid w:val="01A73B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nsid w:val="3D18F6F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nsid w:val="0B8B556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nsid w:val="1EE3A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nsid w:val="36333F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nsid w:val="243FA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nsid w:val="2E2BD4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nsid w:val="5C02FAA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nsid w:val="38233C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nsid w:val="208D3F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nsid w:val="6A1FD0E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nsid w:val="206CAB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nsid w:val="6444F55C"/>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nsid w:val="5D520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nsid w:val="18D89BD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sana Math" w:hAnsi="Asana Math" w:eastAsia="Asana Math" w:cs="Asana Math"/>
        <w:sz w:val="24"/>
        <w:szCs w:val="24"/>
        <w:lang w:val="en" w:eastAsia="zh-CN"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4">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35" w:default="1">
    <w:name w:val="Normal"/>
    <w:pPr>
      <w:pBdr/>
      <w:spacing/>
      <w:ind/>
    </w:pPr>
  </w:style>
  <w:style w:type="paragraph" w:styleId="736">
    <w:name w:val="Heading 1"/>
    <w:basedOn w:val="735"/>
    <w:next w:val="735"/>
    <w:pPr>
      <w:keepNext w:val="true"/>
      <w:keepLines w:val="true"/>
      <w:pBdr/>
      <w:spacing w:after="80" w:before="360"/>
      <w:ind/>
    </w:pPr>
    <w:rPr>
      <w:rFonts w:ascii="Bebas Neue" w:hAnsi="Bebas Neue" w:eastAsia="Bebas Neue" w:cs="Bebas Neue"/>
      <w:i w:val="0"/>
      <w:color w:val="2e75b5"/>
      <w:sz w:val="40"/>
      <w:szCs w:val="40"/>
    </w:rPr>
  </w:style>
  <w:style w:type="paragraph" w:styleId="737">
    <w:name w:val="Heading 2"/>
    <w:basedOn w:val="735"/>
    <w:next w:val="735"/>
    <w:pPr>
      <w:keepNext w:val="true"/>
      <w:keepLines w:val="true"/>
      <w:pBdr/>
      <w:spacing w:after="80" w:before="160"/>
      <w:ind/>
    </w:pPr>
    <w:rPr>
      <w:rFonts w:ascii="Bebas Neue" w:hAnsi="Bebas Neue" w:eastAsia="Bebas Neue" w:cs="Bebas Neue"/>
      <w:i w:val="0"/>
      <w:color w:val="2e75b5"/>
      <w:sz w:val="36"/>
      <w:szCs w:val="36"/>
    </w:rPr>
  </w:style>
  <w:style w:type="paragraph" w:styleId="738">
    <w:name w:val="Heading 3"/>
    <w:basedOn w:val="735"/>
    <w:next w:val="735"/>
    <w:pPr>
      <w:keepNext w:val="true"/>
      <w:keepLines w:val="true"/>
      <w:pBdr/>
      <w:spacing w:after="80" w:before="160"/>
      <w:ind/>
    </w:pPr>
    <w:rPr>
      <w:rFonts w:ascii="Bebas Neue" w:hAnsi="Bebas Neue" w:eastAsia="Bebas Neue" w:cs="Bebas Neue"/>
      <w:color w:val="2e75b5"/>
      <w:sz w:val="32"/>
      <w:szCs w:val="32"/>
    </w:rPr>
  </w:style>
  <w:style w:type="paragraph" w:styleId="739">
    <w:name w:val="Heading 4"/>
    <w:basedOn w:val="735"/>
    <w:next w:val="735"/>
    <w:pPr>
      <w:keepNext w:val="true"/>
      <w:keepLines w:val="true"/>
      <w:pBdr/>
      <w:spacing w:after="280" w:before="280"/>
      <w:ind/>
    </w:pPr>
    <w:rPr>
      <w:rFonts w:ascii="Bebas Neue" w:hAnsi="Bebas Neue" w:eastAsia="Bebas Neue" w:cs="Bebas Neue"/>
      <w:i w:val="0"/>
      <w:color w:val="2e75b5"/>
      <w:sz w:val="28"/>
      <w:szCs w:val="28"/>
    </w:rPr>
  </w:style>
  <w:style w:type="paragraph" w:styleId="740">
    <w:name w:val="Heading 5"/>
    <w:basedOn w:val="735"/>
    <w:next w:val="735"/>
    <w:pPr>
      <w:keepNext w:val="true"/>
      <w:keepLines w:val="true"/>
      <w:pBdr/>
      <w:spacing w:after="40" w:before="80"/>
      <w:ind/>
    </w:pPr>
    <w:rPr>
      <w:rFonts w:ascii="Arial" w:hAnsi="Arial" w:eastAsia="Arial" w:cs="Arial"/>
      <w:color w:val="2e75b5"/>
    </w:rPr>
  </w:style>
  <w:style w:type="paragraph" w:styleId="741">
    <w:name w:val="Heading 6"/>
    <w:basedOn w:val="735"/>
    <w:next w:val="735"/>
    <w:pPr>
      <w:keepNext w:val="true"/>
      <w:keepLines w:val="true"/>
      <w:pBdr/>
      <w:spacing w:after="0" w:before="40"/>
      <w:ind/>
    </w:pPr>
    <w:rPr>
      <w:rFonts w:ascii="Arial" w:hAnsi="Arial" w:eastAsia="Arial" w:cs="Arial"/>
      <w:i/>
      <w:color w:val="595959"/>
    </w:rPr>
  </w:style>
  <w:style w:type="paragraph" w:styleId="742">
    <w:name w:val="Title"/>
    <w:basedOn w:val="735"/>
    <w:next w:val="735"/>
    <w:pPr>
      <w:pBdr/>
      <w:spacing w:after="80" w:line="240" w:lineRule="auto"/>
      <w:ind/>
    </w:pPr>
    <w:rPr>
      <w:rFonts w:ascii="Bebas Neue" w:hAnsi="Bebas Neue" w:eastAsia="Bebas Neue" w:cs="Bebas Neue"/>
      <w:sz w:val="56"/>
      <w:szCs w:val="56"/>
    </w:rPr>
  </w:style>
  <w:style w:type="table" w:styleId="74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Table Grid"/>
    <w:basedOn w:val="74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Table Grid Light"/>
    <w:basedOn w:val="74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1"/>
    <w:basedOn w:val="74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2"/>
    <w:basedOn w:val="74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3"/>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4"/>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5"/>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w:basedOn w:val="743"/>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1"/>
    <w:basedOn w:val="743"/>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2"/>
    <w:basedOn w:val="743"/>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3"/>
    <w:basedOn w:val="743"/>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4"/>
    <w:basedOn w:val="743"/>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5"/>
    <w:basedOn w:val="743"/>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6"/>
    <w:basedOn w:val="743"/>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w:basedOn w:val="743"/>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1"/>
    <w:basedOn w:val="743"/>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2"/>
    <w:basedOn w:val="743"/>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3"/>
    <w:basedOn w:val="743"/>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4"/>
    <w:basedOn w:val="743"/>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5"/>
    <w:basedOn w:val="7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6"/>
    <w:basedOn w:val="7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w:basedOn w:val="743"/>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1"/>
    <w:basedOn w:val="743"/>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2"/>
    <w:basedOn w:val="743"/>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3"/>
    <w:basedOn w:val="743"/>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4"/>
    <w:basedOn w:val="743"/>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5"/>
    <w:basedOn w:val="7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6"/>
    <w:basedOn w:val="7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w:basedOn w:val="743"/>
    <w:uiPriority w:val="5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1"/>
    <w:basedOn w:val="743"/>
    <w:uiPriority w:val="5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00" w:fill="5d8bc2"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2"/>
    <w:basedOn w:val="743"/>
    <w:uiPriority w:val="5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3"/>
    <w:basedOn w:val="743"/>
    <w:uiPriority w:val="5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9bbb5a"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4"/>
    <w:basedOn w:val="743"/>
    <w:uiPriority w:val="5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5"/>
    <w:basedOn w:val="743"/>
    <w:uiPriority w:val="5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6"/>
    <w:basedOn w:val="743"/>
    <w:uiPriority w:val="5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cPr>
      <w:tcBorders/>
    </w:tcPr>
    <w:tblStylePr w:type="band1Horz">
      <w:pPr>
        <w:pBdr/>
        <w:spacing/>
        <w:ind/>
      </w:pPr>
      <w:tblPr>
        <w:tblBorders/>
      </w:tblPr>
      <w:tcPr>
        <w:shd w:val="clear" w:color="ffffff" w:themeColor="text1" w:themeTint="00" w:fill="8a8a8a" w:themeFill="text1" w:themeFillTint="00"/>
        <w:tcBorders/>
      </w:tcPr>
    </w:tblStylePr>
    <w:tblStylePr w:type="band1Vert">
      <w:pPr>
        <w:pBdr/>
        <w:spacing/>
        <w:ind/>
      </w:pPr>
      <w:tblPr>
        <w:tblBorders/>
      </w:tblPr>
      <w:tcPr>
        <w:shd w:val="clear" w:color="ffffff" w:themeColor="text1" w:themeTint="00" w:fill="8a8a8a"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1"/>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be5f2" w:themeFill="accent1" w:themeFillTint="00"/>
    </w:tblPr>
    <w:tcPr>
      <w:tcBorders/>
    </w:tcPr>
    <w:tblStylePr w:type="band1Horz">
      <w:pPr>
        <w:pBdr/>
        <w:spacing/>
        <w:ind/>
      </w:pPr>
      <w:tblPr>
        <w:tblBorders/>
      </w:tblPr>
      <w:tcPr>
        <w:shd w:val="clear" w:color="ffffff" w:themeColor="accent1" w:themeTint="00" w:fill="aec5e1" w:themeFill="accent1" w:themeFillTint="00"/>
        <w:tcBorders/>
      </w:tcPr>
    </w:tblStylePr>
    <w:tblStylePr w:type="band1Vert">
      <w:pPr>
        <w:pBdr/>
        <w:spacing/>
        <w:ind/>
      </w:pPr>
      <w:tblPr>
        <w:tblBorders/>
      </w:tblPr>
      <w:tcPr>
        <w:shd w:val="clear" w:color="ffffff" w:themeColor="accent1" w:themeTint="00" w:fill="aec5e1"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2"/>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3dddc" w:themeFill="accent2" w:themeFillTint="00"/>
    </w:tblPr>
    <w:tcPr>
      <w:tcBorders/>
    </w:tcPr>
    <w:tblStylePr w:type="band1Horz">
      <w:pPr>
        <w:pBdr/>
        <w:spacing/>
        <w:ind/>
      </w:pPr>
      <w:tblPr>
        <w:tblBorders/>
      </w:tblPr>
      <w:tcPr>
        <w:shd w:val="clear" w:color="ffffff" w:themeColor="accent2" w:themeTint="00" w:fill="e2afad" w:themeFill="accent2" w:themeFillTint="00"/>
        <w:tcBorders/>
      </w:tcPr>
    </w:tblStylePr>
    <w:tblStylePr w:type="band1Vert">
      <w:pPr>
        <w:pBdr/>
        <w:spacing/>
        <w:ind/>
      </w:pPr>
      <w:tblPr>
        <w:tblBorders/>
      </w:tblPr>
      <w:tcPr>
        <w:shd w:val="clear" w:color="ffffff" w:themeColor="accent2" w:themeTint="00" w:fill="e2afad"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3"/>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bf1dd" w:themeFill="accent3" w:themeFillTint="00"/>
    </w:tblPr>
    <w:tcPr>
      <w:tcBorders/>
    </w:tcPr>
    <w:tblStylePr w:type="band1Horz">
      <w:pPr>
        <w:pBdr/>
        <w:spacing/>
        <w:ind/>
      </w:pPr>
      <w:tblPr>
        <w:tblBorders/>
      </w:tblPr>
      <w:tcPr>
        <w:shd w:val="clear" w:color="ffffff" w:themeColor="accent3" w:themeTint="00" w:fill="d1e0b3" w:themeFill="accent3" w:themeFillTint="00"/>
        <w:tcBorders/>
      </w:tcPr>
    </w:tblStylePr>
    <w:tblStylePr w:type="band1Vert">
      <w:pPr>
        <w:pBdr/>
        <w:spacing/>
        <w:ind/>
      </w:pPr>
      <w:tblPr>
        <w:tblBorders/>
      </w:tblPr>
      <w:tcPr>
        <w:shd w:val="clear" w:color="ffffff" w:themeColor="accent3" w:themeTint="00" w:fill="d1e0b3"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4"/>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e5dfec" w:themeFill="accent4" w:themeFillTint="00"/>
    </w:tblPr>
    <w:tcPr>
      <w:tcBorders/>
    </w:tcPr>
    <w:tblStylePr w:type="band1Horz">
      <w:pPr>
        <w:pBdr/>
        <w:spacing/>
        <w:ind/>
      </w:pPr>
      <w:tblPr>
        <w:tblBorders/>
      </w:tblPr>
      <w:tcPr>
        <w:shd w:val="clear" w:color="ffffff" w:themeColor="accent4" w:themeTint="00" w:fill="c5b8d4" w:themeFill="accent4" w:themeFillTint="00"/>
        <w:tcBorders/>
      </w:tcPr>
    </w:tblStylePr>
    <w:tblStylePr w:type="band1Vert">
      <w:pPr>
        <w:pBdr/>
        <w:spacing/>
        <w:ind/>
      </w:pPr>
      <w:tblPr>
        <w:tblBorders/>
      </w:tblPr>
      <w:tcPr>
        <w:shd w:val="clear" w:color="ffffff" w:themeColor="accent4" w:themeTint="00" w:fill="c5b8d4"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5"/>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aeef3" w:themeFill="accent5" w:themeFillTint="00"/>
    </w:tblPr>
    <w:tcPr>
      <w:tcBorders/>
    </w:tcPr>
    <w:tblStylePr w:type="band1Horz">
      <w:pPr>
        <w:pBdr/>
        <w:spacing/>
        <w:ind/>
      </w:pPr>
      <w:tblPr>
        <w:tblBorders/>
      </w:tblPr>
      <w:tcPr>
        <w:shd w:val="clear" w:color="ffffff" w:themeColor="accent5" w:themeTint="00" w:fill="acd9e5" w:themeFill="accent5" w:themeFillTint="00"/>
        <w:tcBorders/>
      </w:tcPr>
    </w:tblStylePr>
    <w:tblStylePr w:type="band1Vert">
      <w:pPr>
        <w:pBdr/>
        <w:spacing/>
        <w:ind/>
      </w:pPr>
      <w:tblPr>
        <w:tblBorders/>
      </w:tblPr>
      <w:tcPr>
        <w:shd w:val="clear" w:color="ffffff" w:themeColor="accent5" w:themeTint="00" w:fill="acd9e5"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 Accent 6"/>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fdead9" w:themeFill="accent6" w:themeFillTint="00"/>
    </w:tblPr>
    <w:tcPr>
      <w:tcBorders/>
    </w:tcPr>
    <w:tblStylePr w:type="band1Horz">
      <w:pPr>
        <w:pBdr/>
        <w:spacing/>
        <w:ind/>
      </w:pPr>
      <w:tblPr>
        <w:tblBorders/>
      </w:tblPr>
      <w:tcPr>
        <w:shd w:val="clear" w:color="ffffff" w:themeColor="accent6" w:themeTint="00" w:fill="fbcfaa" w:themeFill="accent6" w:themeFillTint="00"/>
        <w:tcBorders/>
      </w:tcPr>
    </w:tblStylePr>
    <w:tblStylePr w:type="band1Vert">
      <w:pPr>
        <w:pBdr/>
        <w:spacing/>
        <w:ind/>
      </w:pPr>
      <w:tblPr>
        <w:tblBorders/>
      </w:tblPr>
      <w:tcPr>
        <w:shd w:val="clear" w:color="ffffff" w:themeColor="accent6" w:themeTint="00" w:fill="fbcfaa"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w:basedOn w:val="743"/>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themeColor="text1" w:themeTint="00" w:themeShade="00"/>
        <w:sz w:val="22"/>
      </w:rPr>
      <w:pPr>
        <w:pBdr/>
        <w:spacing/>
        <w:ind/>
      </w:pPr>
      <w:tblPr>
        <w:tblBorders/>
      </w:tblPr>
      <w:tcPr>
        <w:shd w:val="clear" w:color="ffffff" w:themeColor="text1" w:themeTint="00" w:fill="cbcbcb" w:themeFill="text1" w:themeFillTint="00"/>
        <w:tcBorders/>
      </w:tcPr>
    </w:tblStylePr>
    <w:tblStylePr w:type="band1Vert">
      <w:pPr>
        <w:pBdr/>
        <w:spacing/>
        <w:ind/>
      </w:pPr>
      <w:tblPr>
        <w:tblBorders/>
      </w:tblPr>
      <w:tcPr>
        <w:shd w:val="clear" w:color="ffffff" w:themeColor="text1" w:themeTint="00" w:fill="cbcbcb" w:themeFill="text1" w:themeFillTint="00"/>
        <w:tcBorders/>
      </w:tcPr>
    </w:tblStylePr>
    <w:tblStylePr w:type="band2Horz">
      <w:rPr>
        <w:rFonts w:ascii="Arial" w:hAnsi="Arial"/>
        <w:color w:val="404040"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00" w:themeShade="00"/>
      </w:rPr>
      <w:pPr>
        <w:pBdr/>
        <w:spacing/>
        <w:ind/>
      </w:pPr>
      <w:tblPr>
        <w:tblBorders/>
      </w:tblPr>
      <w:tcPr>
        <w:tcBorders/>
      </w:tcPr>
    </w:tblStylePr>
    <w:tblStylePr w:type="firstRow">
      <w:rPr>
        <w:b/>
        <w:color w:val="4a4a4a" w:themeColor="text1" w:themeTint="00" w:themeShade="00"/>
      </w:rPr>
      <w:pPr>
        <w:pBdr/>
        <w:spacing/>
        <w:ind/>
      </w:pPr>
      <w:tblPr>
        <w:tblBorders/>
      </w:tblPr>
      <w:tcPr>
        <w:tcBorders>
          <w:bottom w:val="single" w:color="000000" w:themeColor="text1" w:themeTint="00" w:sz="12" w:space="0"/>
        </w:tcBorders>
      </w:tcPr>
    </w:tblStylePr>
    <w:tblStylePr w:type="lastCol">
      <w:rPr>
        <w:b/>
        <w:color w:val="4a4a4a" w:themeColor="text1" w:themeTint="00" w:themeShade="00"/>
      </w:rPr>
      <w:pPr>
        <w:pBdr/>
        <w:spacing/>
        <w:ind/>
      </w:pPr>
      <w:tblPr>
        <w:tblBorders/>
      </w:tblPr>
      <w:tcPr>
        <w:tcBorders/>
      </w:tcPr>
    </w:tblStylePr>
    <w:tblStylePr w:type="lastRow">
      <w:rPr>
        <w:b/>
        <w:color w:val="4a4a4a" w:themeColor="tex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00" w:themeShade="00"/>
        <w:sz w:val="22"/>
      </w:rPr>
      <w:pPr>
        <w:pBdr/>
        <w:spacing/>
        <w:ind/>
      </w:pPr>
      <w:tblPr>
        <w:tblBorders/>
      </w:tblPr>
      <w:tcPr>
        <w:tcBorders/>
      </w:tcPr>
    </w:tblStylePr>
  </w:style>
  <w:style w:type="table" w:styleId="787">
    <w:name w:val="Grid Table 6 Colorful - Accent 1"/>
    <w:basedOn w:val="743"/>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404040"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00" w:themeShade="00"/>
      </w:rPr>
      <w:pPr>
        <w:pBdr/>
        <w:spacing/>
        <w:ind/>
      </w:pPr>
      <w:tblPr>
        <w:tblBorders/>
      </w:tblPr>
      <w:tcPr>
        <w:tcBorders/>
      </w:tcPr>
    </w:tblStylePr>
    <w:tblStylePr w:type="firstRow">
      <w:rPr>
        <w:b/>
        <w:color w:val="3e6da5" w:themeColor="accent1" w:themeTint="00" w:themeShade="00"/>
      </w:rPr>
      <w:pPr>
        <w:pBdr/>
        <w:spacing/>
        <w:ind/>
      </w:pPr>
      <w:tblPr>
        <w:tblBorders/>
      </w:tblPr>
      <w:tcPr>
        <w:tcBorders>
          <w:bottom w:val="single" w:color="000000" w:themeColor="accent1" w:themeTint="00" w:sz="12" w:space="0"/>
        </w:tcBorders>
      </w:tcPr>
    </w:tblStylePr>
    <w:tblStylePr w:type="lastCol">
      <w:rPr>
        <w:b/>
        <w:color w:val="3e6da5" w:themeColor="accent1" w:themeTint="00" w:themeShade="00"/>
      </w:rPr>
      <w:pPr>
        <w:pBdr/>
        <w:spacing/>
        <w:ind/>
      </w:pPr>
      <w:tblPr>
        <w:tblBorders/>
      </w:tblPr>
      <w:tcPr>
        <w:tcBorders/>
      </w:tcPr>
    </w:tblStylePr>
    <w:tblStylePr w:type="lastRow">
      <w:rPr>
        <w:b/>
        <w:color w:val="3e6da5" w:themeColor="accen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00" w:themeShade="00"/>
        <w:sz w:val="22"/>
      </w:rPr>
      <w:pPr>
        <w:pBdr/>
        <w:spacing/>
        <w:ind/>
      </w:pPr>
      <w:tblPr>
        <w:tblBorders/>
      </w:tblPr>
      <w:tcPr>
        <w:tcBorders/>
      </w:tcPr>
    </w:tblStylePr>
  </w:style>
  <w:style w:type="table" w:styleId="788">
    <w:name w:val="Grid Table 6 Colorful - Accent 2"/>
    <w:basedOn w:val="743"/>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12"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00" w:themeShade="00"/>
        <w:sz w:val="22"/>
      </w:rPr>
      <w:pPr>
        <w:pBdr/>
        <w:spacing/>
        <w:ind/>
      </w:pPr>
      <w:tblPr>
        <w:tblBorders/>
      </w:tblPr>
      <w:tcPr>
        <w:tcBorders/>
      </w:tcPr>
    </w:tblStylePr>
  </w:style>
  <w:style w:type="table" w:styleId="789">
    <w:name w:val="Grid Table 6 Colorful - Accent 3"/>
    <w:basedOn w:val="743"/>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00" w:themeShade="00"/>
      </w:rPr>
      <w:pPr>
        <w:pBdr/>
        <w:spacing/>
        <w:ind/>
      </w:pPr>
      <w:tblPr>
        <w:tblBorders/>
      </w:tblPr>
      <w:tcPr>
        <w:tcBorders/>
      </w:tcPr>
    </w:tblStylePr>
    <w:tblStylePr w:type="firstRow">
      <w:rPr>
        <w:b/>
        <w:color w:val="5c732f" w:themeColor="accent3" w:themeTint="00" w:themeShade="00"/>
      </w:rPr>
      <w:pPr>
        <w:pBdr/>
        <w:spacing/>
        <w:ind/>
      </w:pPr>
      <w:tblPr>
        <w:tblBorders/>
      </w:tblPr>
      <w:tcPr>
        <w:tcBorders>
          <w:bottom w:val="single" w:color="000000" w:themeColor="accent3" w:themeTint="00" w:sz="12" w:space="0"/>
        </w:tcBorders>
      </w:tcPr>
    </w:tblStylePr>
    <w:tblStylePr w:type="lastCol">
      <w:rPr>
        <w:b/>
        <w:color w:val="5c732f" w:themeColor="accent3" w:themeTint="00" w:themeShade="00"/>
      </w:rPr>
      <w:pPr>
        <w:pBdr/>
        <w:spacing/>
        <w:ind/>
      </w:pPr>
      <w:tblPr>
        <w:tblBorders/>
      </w:tblPr>
      <w:tcPr>
        <w:tcBorders/>
      </w:tcPr>
    </w:tblStylePr>
    <w:tblStylePr w:type="lastRow">
      <w:rPr>
        <w:b/>
        <w:color w:val="5c732f" w:themeColor="accent3"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00" w:themeShade="00"/>
        <w:sz w:val="22"/>
      </w:rPr>
      <w:pPr>
        <w:pBdr/>
        <w:spacing/>
        <w:ind/>
      </w:pPr>
      <w:tblPr>
        <w:tblBorders/>
      </w:tblPr>
      <w:tcPr>
        <w:tcBorders/>
      </w:tcPr>
    </w:tblStylePr>
  </w:style>
  <w:style w:type="table" w:styleId="790">
    <w:name w:val="Grid Table 6 Colorful - Accent 4"/>
    <w:basedOn w:val="743"/>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12"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00" w:themeShade="00"/>
        <w:sz w:val="22"/>
      </w:rPr>
      <w:pPr>
        <w:pBdr/>
        <w:spacing/>
        <w:ind/>
      </w:pPr>
      <w:tblPr>
        <w:tblBorders/>
      </w:tblPr>
      <w:tcPr>
        <w:tcBorders/>
      </w:tcPr>
    </w:tblStylePr>
  </w:style>
  <w:style w:type="table" w:styleId="791">
    <w:name w:val="Grid Table 6 Colorful - Accent 5"/>
    <w:basedOn w:val="7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5"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92">
    <w:name w:val="Grid Table 6 Colorful - Accent 6"/>
    <w:basedOn w:val="7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6"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93">
    <w:name w:val="Grid Table 7 Colorful"/>
    <w:basedOn w:val="743"/>
    <w:uiPriority w:val="99"/>
    <w:pPr>
      <w:pBdr/>
      <w:spacing w:after="0" w:line="240" w:lineRule="auto"/>
      <w:ind/>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00" w:sz="4" w:space="0"/>
        </w:tcBorders>
      </w:tcPr>
    </w:tblStylePr>
    <w:tblStylePr w:type="fir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00" w:sz="4" w:space="0"/>
          <w:right w:val="none" w:color="000000" w:sz="4"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4" w:space="0"/>
          <w:left w:val="single" w:color="000000" w:themeColor="text1" w:themeTint="00" w:sz="4" w:space="0"/>
          <w:bottom w:val="none" w:color="000000" w:sz="4" w:space="0"/>
          <w:right w:val="none" w:color="000000" w:sz="4" w:space="0"/>
        </w:tcBorders>
      </w:tcPr>
    </w:tblStylePr>
    <w:tblStylePr w:type="la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1"/>
    <w:basedOn w:val="743"/>
    <w:uiPriority w:val="99"/>
    <w:pPr>
      <w:pBdr/>
      <w:spacing w:after="0" w:line="240" w:lineRule="auto"/>
      <w:ind/>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3e6da5"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3e6da5"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00" w:sz="4" w:space="0"/>
        </w:tcBorders>
      </w:tcPr>
    </w:tblStylePr>
    <w:tblStylePr w:type="fir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00" w:sz="4" w:space="0"/>
          <w:right w:val="none" w:color="000000" w:sz="4" w:space="0"/>
        </w:tcBorders>
      </w:tcPr>
    </w:tblStylePr>
    <w:tblStylePr w:type="lastCol">
      <w:rPr>
        <w:rFonts w:ascii="Arial" w:hAnsi="Arial"/>
        <w:i/>
        <w:color w:val="3e6da5" w:themeColor="accent1" w:themeTint="00" w:themeShade="00"/>
        <w:sz w:val="22"/>
      </w:rPr>
      <w:pPr>
        <w:pBdr/>
        <w:spacing/>
        <w:ind/>
      </w:pPr>
      <w:tblPr>
        <w:tblBorders/>
      </w:tblPr>
      <w:tcPr>
        <w:shd w:val="clear" w:color="ffffff"/>
        <w:tcBorders>
          <w:top w:val="none" w:color="000000" w:sz="4" w:space="0"/>
          <w:left w:val="single" w:color="000000" w:themeColor="accent1" w:themeTint="00" w:sz="4" w:space="0"/>
          <w:bottom w:val="none" w:color="000000" w:sz="4" w:space="0"/>
          <w:right w:val="none" w:color="000000" w:sz="4" w:space="0"/>
        </w:tcBorders>
      </w:tcPr>
    </w:tblStylePr>
    <w:tblStylePr w:type="la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2"/>
    <w:basedOn w:val="743"/>
    <w:uiPriority w:val="99"/>
    <w:pPr>
      <w:pBdr/>
      <w:spacing w:after="0" w:line="240" w:lineRule="auto"/>
      <w:ind/>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00" w:sz="4" w:space="0"/>
        </w:tcBorders>
      </w:tcPr>
    </w:tblStylePr>
    <w:tblStylePr w:type="fir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00" w:sz="4" w:space="0"/>
          <w:right w:val="none" w:color="000000" w:sz="4"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4" w:space="0"/>
          <w:left w:val="single" w:color="000000" w:themeColor="accent2" w:themeTint="00" w:sz="4" w:space="0"/>
          <w:bottom w:val="none" w:color="000000" w:sz="4" w:space="0"/>
          <w:right w:val="none" w:color="000000" w:sz="4" w:space="0"/>
        </w:tcBorders>
      </w:tcPr>
    </w:tblStylePr>
    <w:tblStylePr w:type="la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3"/>
    <w:basedOn w:val="743"/>
    <w:uiPriority w:val="99"/>
    <w:pPr>
      <w:pBdr/>
      <w:spacing w:after="0" w:line="240" w:lineRule="auto"/>
      <w:ind/>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5c732f"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5c732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00" w:sz="4" w:space="0"/>
        </w:tcBorders>
      </w:tcPr>
    </w:tblStylePr>
    <w:tblStylePr w:type="fir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00" w:sz="4" w:space="0"/>
          <w:right w:val="none" w:color="000000" w:sz="4" w:space="0"/>
        </w:tcBorders>
      </w:tcPr>
    </w:tblStylePr>
    <w:tblStylePr w:type="lastCol">
      <w:rPr>
        <w:rFonts w:ascii="Arial" w:hAnsi="Arial"/>
        <w:i/>
        <w:color w:val="5c732f" w:themeColor="accent3" w:themeTint="00" w:themeShade="00"/>
        <w:sz w:val="22"/>
      </w:rPr>
      <w:pPr>
        <w:pBdr/>
        <w:spacing/>
        <w:ind/>
      </w:pPr>
      <w:tblPr>
        <w:tblBorders/>
      </w:tblPr>
      <w:tcPr>
        <w:shd w:val="clear" w:color="ffffff"/>
        <w:tcBorders>
          <w:top w:val="none" w:color="000000" w:sz="4" w:space="0"/>
          <w:left w:val="single" w:color="000000" w:themeColor="accent3" w:themeTint="00" w:sz="4" w:space="0"/>
          <w:bottom w:val="none" w:color="000000" w:sz="4" w:space="0"/>
          <w:right w:val="none" w:color="000000" w:sz="4" w:space="0"/>
        </w:tcBorders>
      </w:tcPr>
    </w:tblStylePr>
    <w:tblStylePr w:type="la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4"/>
    <w:basedOn w:val="743"/>
    <w:uiPriority w:val="99"/>
    <w:pPr>
      <w:pBdr/>
      <w:spacing w:after="0" w:line="240" w:lineRule="auto"/>
      <w:ind/>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00" w:sz="4" w:space="0"/>
        </w:tcBorders>
      </w:tcPr>
    </w:tblStylePr>
    <w:tblStylePr w:type="fir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00" w:sz="4" w:space="0"/>
          <w:right w:val="none" w:color="000000" w:sz="4"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4" w:space="0"/>
          <w:left w:val="single" w:color="000000" w:themeColor="accent4" w:themeTint="00" w:sz="4" w:space="0"/>
          <w:bottom w:val="none" w:color="000000" w:sz="4" w:space="0"/>
          <w:right w:val="none" w:color="000000" w:sz="4" w:space="0"/>
        </w:tcBorders>
      </w:tcPr>
    </w:tblStylePr>
    <w:tblStylePr w:type="la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5"/>
    <w:basedOn w:val="743"/>
    <w:uiPriority w:val="99"/>
    <w:pPr>
      <w:pBdr/>
      <w:spacing w:after="0" w:line="240" w:lineRule="auto"/>
      <w:ind/>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266879"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266879"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00" w:sz="4" w:space="0"/>
        </w:tcBorders>
      </w:tcPr>
    </w:tblStylePr>
    <w:tblStylePr w:type="firstRow">
      <w:rPr>
        <w:rFonts w:ascii="Arial" w:hAnsi="Arial"/>
        <w:b/>
        <w:color w:val="266879" w:themeColor="accent5"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00" w:sz="4" w:space="0"/>
          <w:right w:val="none" w:color="000000" w:sz="4" w:space="0"/>
        </w:tcBorders>
      </w:tcPr>
    </w:tblStylePr>
    <w:tblStylePr w:type="lastCol">
      <w:rPr>
        <w:rFonts w:ascii="Arial" w:hAnsi="Arial"/>
        <w:i/>
        <w:color w:val="266879" w:themeColor="accent5" w:themeShade="00"/>
        <w:sz w:val="22"/>
      </w:rPr>
      <w:pPr>
        <w:pBdr/>
        <w:spacing/>
        <w:ind/>
      </w:pPr>
      <w:tblPr>
        <w:tblBorders/>
      </w:tblPr>
      <w:tcPr>
        <w:shd w:val="clear" w:color="ffffff"/>
        <w:tcBorders>
          <w:top w:val="none" w:color="000000" w:sz="4" w:space="0"/>
          <w:left w:val="single" w:color="000000" w:themeColor="accent5" w:themeTint="00" w:sz="4" w:space="0"/>
          <w:bottom w:val="none" w:color="000000" w:sz="4" w:space="0"/>
          <w:right w:val="none" w:color="000000" w:sz="4" w:space="0"/>
        </w:tcBorders>
      </w:tcPr>
    </w:tblStylePr>
    <w:tblStylePr w:type="lastRow">
      <w:rPr>
        <w:rFonts w:ascii="Arial" w:hAnsi="Arial"/>
        <w:b/>
        <w:color w:val="266879" w:themeColor="accent5"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6"/>
    <w:basedOn w:val="743"/>
    <w:uiPriority w:val="99"/>
    <w:pPr>
      <w:pBdr/>
      <w:spacing w:after="0" w:line="240" w:lineRule="auto"/>
      <w:ind/>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b25408" w:themeColor="accent6"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b25408" w:themeColor="accent6"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00" w:sz="4" w:space="0"/>
        </w:tcBorders>
      </w:tcPr>
    </w:tblStylePr>
    <w:tblStylePr w:type="firstRow">
      <w:rPr>
        <w:rFonts w:ascii="Arial" w:hAnsi="Arial"/>
        <w:b/>
        <w:color w:val="b25408" w:themeColor="accent6"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00" w:sz="4" w:space="0"/>
          <w:right w:val="none" w:color="000000" w:sz="4" w:space="0"/>
        </w:tcBorders>
      </w:tcPr>
    </w:tblStylePr>
    <w:tblStylePr w:type="lastCol">
      <w:rPr>
        <w:rFonts w:ascii="Arial" w:hAnsi="Arial"/>
        <w:i/>
        <w:color w:val="b25408" w:themeColor="accent6" w:themeShade="00"/>
        <w:sz w:val="22"/>
      </w:rPr>
      <w:pPr>
        <w:pBdr/>
        <w:spacing/>
        <w:ind/>
      </w:pPr>
      <w:tblPr>
        <w:tblBorders/>
      </w:tblPr>
      <w:tcPr>
        <w:shd w:val="clear" w:color="ffffff"/>
        <w:tcBorders>
          <w:top w:val="none" w:color="000000" w:sz="4" w:space="0"/>
          <w:left w:val="single" w:color="000000" w:themeColor="accent6" w:themeTint="00" w:sz="4" w:space="0"/>
          <w:bottom w:val="none" w:color="000000" w:sz="4" w:space="0"/>
          <w:right w:val="none" w:color="000000" w:sz="4" w:space="0"/>
        </w:tcBorders>
      </w:tcPr>
    </w:tblStylePr>
    <w:tblStylePr w:type="lastRow">
      <w:rPr>
        <w:rFonts w:ascii="Arial" w:hAnsi="Arial"/>
        <w:b/>
        <w:color w:val="b25408" w:themeColor="accent6"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1"/>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2"/>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3"/>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4"/>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5"/>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6"/>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w:basedOn w:val="743"/>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1"/>
    <w:basedOn w:val="743"/>
    <w:uiPriority w:val="99"/>
    <w:pPr>
      <w:pBdr/>
      <w:spacing w:after="0" w:line="240" w:lineRule="auto"/>
      <w:ind/>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2"/>
    <w:basedOn w:val="743"/>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3"/>
    <w:basedOn w:val="743"/>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4"/>
    <w:basedOn w:val="743"/>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5"/>
    <w:basedOn w:val="743"/>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6"/>
    <w:basedOn w:val="743"/>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w:basedOn w:val="7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1"/>
    <w:basedOn w:val="7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2"/>
    <w:basedOn w:val="743"/>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pPr>
        <w:pBdr/>
        <w:spacing/>
        <w:ind/>
      </w:pPr>
      <w:tblPr>
        <w:tblBorders/>
      </w:tblPr>
      <w:tcPr>
        <w:tcBorders>
          <w:left w:val="single" w:color="000000" w:themeColor="accent2" w:themeTint="00" w:sz="4" w:space="0"/>
          <w:right w:val="single" w:color="000000" w:themeColor="accent2"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3"/>
    <w:basedOn w:val="743"/>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pPr>
        <w:pBdr/>
        <w:spacing/>
        <w:ind/>
      </w:pPr>
      <w:tblPr>
        <w:tblBorders/>
      </w:tblPr>
      <w:tcPr>
        <w:tcBorders>
          <w:left w:val="single" w:color="000000" w:themeColor="accent3" w:themeTint="00" w:sz="4" w:space="0"/>
          <w:right w:val="single" w:color="000000" w:themeColor="accent3"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c3d69c" w:themeFill="accent3"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4"/>
    <w:basedOn w:val="743"/>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pPr>
        <w:pBdr/>
        <w:spacing/>
        <w:ind/>
      </w:pPr>
      <w:tblPr>
        <w:tblBorders/>
      </w:tblPr>
      <w:tcPr>
        <w:tcBorders>
          <w:left w:val="single" w:color="000000" w:themeColor="accent4" w:themeTint="00" w:sz="4" w:space="0"/>
          <w:right w:val="single" w:color="000000" w:themeColor="accent4"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5"/>
    <w:basedOn w:val="743"/>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pPr>
        <w:pBdr/>
        <w:spacing/>
        <w:ind/>
      </w:pPr>
      <w:tblPr>
        <w:tblBorders/>
      </w:tblPr>
      <w:tcPr>
        <w:tcBorders>
          <w:left w:val="single" w:color="000000" w:themeColor="accent5" w:themeTint="00" w:sz="4" w:space="0"/>
          <w:right w:val="single" w:color="000000" w:themeColor="accent5"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00" w:fill="92cddd" w:themeFill="accent5"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6"/>
    <w:basedOn w:val="743"/>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pPr>
        <w:pBdr/>
        <w:spacing/>
        <w:ind/>
      </w:pPr>
      <w:tblPr>
        <w:tblBorders/>
      </w:tblPr>
      <w:tcPr>
        <w:tcBorders>
          <w:left w:val="single" w:color="000000" w:themeColor="accent6" w:themeTint="00" w:sz="4" w:space="0"/>
          <w:right w:val="single" w:color="000000" w:themeColor="accent6"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00" w:fill="fac091" w:themeFill="accent6"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w:basedOn w:val="7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1"/>
    <w:basedOn w:val="743"/>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2"/>
    <w:basedOn w:val="743"/>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3"/>
    <w:basedOn w:val="743"/>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4"/>
    <w:basedOn w:val="743"/>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5"/>
    <w:basedOn w:val="743"/>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6"/>
    <w:basedOn w:val="743"/>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5 Dark"/>
    <w:basedOn w:val="743"/>
    <w:uiPriority w:val="99"/>
    <w:pPr>
      <w:pBdr/>
      <w:spacing w:after="0" w:line="240" w:lineRule="auto"/>
      <w:ind/>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cPr>
      <w:tcBorders/>
    </w:tcPr>
    <w:tblStylePr w:type="band1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1"/>
    <w:basedOn w:val="7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2"/>
    <w:basedOn w:val="743"/>
    <w:uiPriority w:val="99"/>
    <w:pPr>
      <w:pBdr/>
      <w:spacing w:after="0" w:line="240" w:lineRule="auto"/>
      <w:ind/>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da9796" w:themeFill="accent2" w:themeFillTint="00"/>
    </w:tblPr>
    <w:tcPr>
      <w:tcBorders/>
    </w:tcPr>
    <w:tblStylePr w:type="band1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00" w:fill="da9796" w:themeFill="accent2"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00" w:fill="da9796" w:themeFill="accent2" w:themeFillTint="00"/>
        <w:tcBorders>
          <w:top w:val="single" w:color="000000" w:themeColor="accent2"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3"/>
    <w:basedOn w:val="743"/>
    <w:uiPriority w:val="99"/>
    <w:pPr>
      <w:pBdr/>
      <w:spacing w:after="0" w:line="240" w:lineRule="auto"/>
      <w:ind/>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3d69c" w:themeFill="accent3" w:themeFillTint="00"/>
    </w:tblPr>
    <w:tcPr>
      <w:tcBorders/>
    </w:tcPr>
    <w:tblStylePr w:type="band1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00" w:fill="c3d69c" w:themeFill="accent3"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00" w:fill="c3d69c" w:themeFill="accent3" w:themeFillTint="00"/>
        <w:tcBorders>
          <w:top w:val="single" w:color="000000" w:themeColor="accent3"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4"/>
    <w:basedOn w:val="743"/>
    <w:uiPriority w:val="99"/>
    <w:pPr>
      <w:pBdr/>
      <w:spacing w:after="0" w:line="240" w:lineRule="auto"/>
      <w:ind/>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b2a1c7" w:themeFill="accent4" w:themeFillTint="00"/>
    </w:tblPr>
    <w:tcPr>
      <w:tcBorders/>
    </w:tcPr>
    <w:tblStylePr w:type="band1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00" w:fill="b2a1c7" w:themeFill="accent4"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00" w:fill="b2a1c7" w:themeFill="accent4" w:themeFillTint="00"/>
        <w:tcBorders>
          <w:top w:val="single" w:color="000000" w:themeColor="accent4"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5"/>
    <w:basedOn w:val="743"/>
    <w:uiPriority w:val="99"/>
    <w:pPr>
      <w:pBdr/>
      <w:spacing w:after="0" w:line="240" w:lineRule="auto"/>
      <w:ind/>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2cddd" w:themeFill="accent5" w:themeFillTint="00"/>
    </w:tblPr>
    <w:tcPr>
      <w:tcBorders/>
    </w:tcPr>
    <w:tblStylePr w:type="band1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00" w:fill="92cddd" w:themeFill="accent5"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00" w:fill="92cddd" w:themeFill="accent5" w:themeFillTint="00"/>
        <w:tcBorders>
          <w:top w:val="single" w:color="000000" w:themeColor="accent5"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6"/>
    <w:basedOn w:val="743"/>
    <w:uiPriority w:val="99"/>
    <w:pPr>
      <w:pBdr/>
      <w:spacing w:after="0" w:line="240" w:lineRule="auto"/>
      <w:ind/>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fac091" w:themeFill="accent6" w:themeFillTint="00"/>
    </w:tblPr>
    <w:tcPr>
      <w:tcBorders/>
    </w:tcPr>
    <w:tblStylePr w:type="band1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00" w:fill="fac091" w:themeFill="accent6"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00" w:fill="fac091" w:themeFill="accent6" w:themeFillTint="00"/>
        <w:tcBorders>
          <w:top w:val="single" w:color="000000" w:themeColor="accent6"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6 Colorful"/>
    <w:basedOn w:val="743"/>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0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1"/>
    <w:basedOn w:val="7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404040"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00"/>
      </w:rPr>
      <w:pPr>
        <w:pBdr/>
        <w:spacing/>
        <w:ind/>
      </w:pPr>
      <w:tblPr>
        <w:tblBorders/>
      </w:tblPr>
      <w:tcPr>
        <w:tcBorders/>
      </w:tcPr>
    </w:tblStylePr>
    <w:tblStylePr w:type="firstRow">
      <w:rPr>
        <w:b/>
        <w:color w:val="2b4b72" w:themeColor="accent1" w:themeShade="00"/>
      </w:rPr>
      <w:pPr>
        <w:pBdr/>
        <w:spacing/>
        <w:ind/>
      </w:pPr>
      <w:tblPr>
        <w:tblBorders/>
      </w:tblPr>
      <w:tcPr>
        <w:tcBorders>
          <w:bottom w:val="single" w:color="000000" w:themeColor="accent1" w:sz="4" w:space="0"/>
        </w:tcBorders>
      </w:tcPr>
    </w:tblStylePr>
    <w:tblStylePr w:type="lastCol">
      <w:rPr>
        <w:b/>
        <w:color w:val="2b4b72" w:themeColor="accent1" w:themeShade="00"/>
      </w:rPr>
      <w:pPr>
        <w:pBdr/>
        <w:spacing/>
        <w:ind/>
      </w:pPr>
      <w:tblPr>
        <w:tblBorders/>
      </w:tblPr>
      <w:tcPr>
        <w:tcBorders/>
      </w:tcPr>
    </w:tblStylePr>
    <w:tblStylePr w:type="lastRow">
      <w:rPr>
        <w:b/>
        <w:color w:val="2b4b72" w:themeColor="accent1" w:themeShade="0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2"/>
    <w:basedOn w:val="743"/>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4"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3"/>
    <w:basedOn w:val="743"/>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00" w:themeShade="00"/>
      </w:rPr>
      <w:pPr>
        <w:pBdr/>
        <w:spacing/>
        <w:ind/>
      </w:pPr>
      <w:tblPr>
        <w:tblBorders/>
      </w:tblPr>
      <w:tcPr>
        <w:tcBorders/>
      </w:tcPr>
    </w:tblStylePr>
    <w:tblStylePr w:type="firstRow">
      <w:rPr>
        <w:b/>
        <w:color w:val="7c993f" w:themeColor="accent3" w:themeTint="00" w:themeShade="00"/>
      </w:rPr>
      <w:pPr>
        <w:pBdr/>
        <w:spacing/>
        <w:ind/>
      </w:pPr>
      <w:tblPr>
        <w:tblBorders/>
      </w:tblPr>
      <w:tcPr>
        <w:tcBorders>
          <w:bottom w:val="single" w:color="000000" w:themeColor="accent3" w:themeTint="00" w:sz="4" w:space="0"/>
        </w:tcBorders>
      </w:tcPr>
    </w:tblStylePr>
    <w:tblStylePr w:type="lastCol">
      <w:rPr>
        <w:b/>
        <w:color w:val="7c993f" w:themeColor="accent3" w:themeTint="00" w:themeShade="00"/>
      </w:rPr>
      <w:pPr>
        <w:pBdr/>
        <w:spacing/>
        <w:ind/>
      </w:pPr>
      <w:tblPr>
        <w:tblBorders/>
      </w:tblPr>
      <w:tcPr>
        <w:tcBorders/>
      </w:tcPr>
    </w:tblStylePr>
    <w:tblStylePr w:type="lastRow">
      <w:rPr>
        <w:b/>
        <w:color w:val="7c993f" w:themeColor="accent3" w:themeTint="00" w:themeShade="0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4"/>
    <w:basedOn w:val="743"/>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4"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5"/>
    <w:basedOn w:val="743"/>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tblBorders>
    </w:tblPr>
    <w:tcPr>
      <w:tcBorders/>
    </w:tcPr>
    <w:tblStylePr w:type="band1Horz">
      <w:rPr>
        <w:rFonts w:ascii="Arial" w:hAnsi="Arial"/>
        <w:color w:val="404040"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404040"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00" w:themeShade="00"/>
      </w:rPr>
      <w:pPr>
        <w:pBdr/>
        <w:spacing/>
        <w:ind/>
      </w:pPr>
      <w:tblPr>
        <w:tblBorders/>
      </w:tblPr>
      <w:tcPr>
        <w:tcBorders/>
      </w:tcPr>
    </w:tblStylePr>
    <w:tblStylePr w:type="firstRow">
      <w:rPr>
        <w:b/>
        <w:color w:val="338ba3" w:themeColor="accent5" w:themeTint="00" w:themeShade="00"/>
      </w:rPr>
      <w:pPr>
        <w:pBdr/>
        <w:spacing/>
        <w:ind/>
      </w:pPr>
      <w:tblPr>
        <w:tblBorders/>
      </w:tblPr>
      <w:tcPr>
        <w:tcBorders>
          <w:bottom w:val="single" w:color="000000" w:themeColor="accent5" w:themeTint="00" w:sz="4" w:space="0"/>
        </w:tcBorders>
      </w:tcPr>
    </w:tblStylePr>
    <w:tblStylePr w:type="lastCol">
      <w:rPr>
        <w:b/>
        <w:color w:val="338ba3" w:themeColor="accent5" w:themeTint="00" w:themeShade="00"/>
      </w:rPr>
      <w:pPr>
        <w:pBdr/>
        <w:spacing/>
        <w:ind/>
      </w:pPr>
      <w:tblPr>
        <w:tblBorders/>
      </w:tblPr>
      <w:tcPr>
        <w:tcBorders/>
      </w:tcPr>
    </w:tblStylePr>
    <w:tblStylePr w:type="lastRow">
      <w:rPr>
        <w:b/>
        <w:color w:val="338ba3" w:themeColor="accent5" w:themeTint="00" w:themeShade="00"/>
      </w:rPr>
      <w:pPr>
        <w:pBdr/>
        <w:spacing/>
        <w:ind/>
      </w:pPr>
      <w:tblPr>
        <w:tblBorders/>
      </w:tblPr>
      <w:tcPr>
        <w:tcBorders>
          <w:top w:val="single" w:color="000000" w:themeColor="accent5"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6"/>
    <w:basedOn w:val="743"/>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tblBorders>
    </w:tblPr>
    <w:tcPr>
      <w:tcBorders/>
    </w:tcPr>
    <w:tblStylePr w:type="band1Horz">
      <w:rPr>
        <w:rFonts w:ascii="Arial" w:hAnsi="Arial"/>
        <w:color w:val="404040"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404040"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00" w:themeShade="00"/>
      </w:rPr>
      <w:pPr>
        <w:pBdr/>
        <w:spacing/>
        <w:ind/>
      </w:pPr>
      <w:tblPr>
        <w:tblBorders/>
      </w:tblPr>
      <w:tcPr>
        <w:tcBorders/>
      </w:tcPr>
    </w:tblStylePr>
    <w:tblStylePr w:type="firstRow">
      <w:rPr>
        <w:b/>
        <w:color w:val="dd680a" w:themeColor="accent6" w:themeTint="00" w:themeShade="00"/>
      </w:rPr>
      <w:pPr>
        <w:pBdr/>
        <w:spacing/>
        <w:ind/>
      </w:pPr>
      <w:tblPr>
        <w:tblBorders/>
      </w:tblPr>
      <w:tcPr>
        <w:tcBorders>
          <w:bottom w:val="single" w:color="000000" w:themeColor="accent6" w:themeTint="00" w:sz="4" w:space="0"/>
        </w:tcBorders>
      </w:tcPr>
    </w:tblStylePr>
    <w:tblStylePr w:type="lastCol">
      <w:rPr>
        <w:b/>
        <w:color w:val="dd680a" w:themeColor="accent6" w:themeTint="00" w:themeShade="00"/>
      </w:rPr>
      <w:pPr>
        <w:pBdr/>
        <w:spacing/>
        <w:ind/>
      </w:pPr>
      <w:tblPr>
        <w:tblBorders/>
      </w:tblPr>
      <w:tcPr>
        <w:tcBorders/>
      </w:tcPr>
    </w:tblStylePr>
    <w:tblStylePr w:type="lastRow">
      <w:rPr>
        <w:b/>
        <w:color w:val="dd680a" w:themeColor="accent6" w:themeTint="00" w:themeShade="00"/>
      </w:rPr>
      <w:pPr>
        <w:pBdr/>
        <w:spacing/>
        <w:ind/>
      </w:pPr>
      <w:tblPr>
        <w:tblBorders/>
      </w:tblPr>
      <w:tcPr>
        <w:tcBorders>
          <w:top w:val="single" w:color="000000" w:themeColor="accent6"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7 Colorful"/>
    <w:basedOn w:val="743"/>
    <w:uiPriority w:val="99"/>
    <w:pPr>
      <w:pBdr/>
      <w:spacing w:after="0" w:line="240" w:lineRule="auto"/>
      <w:ind/>
    </w:pPr>
    <w:tblPr>
      <w:tblStyleRowBandSize w:val="1"/>
      <w:tblStyleColBandSize w:val="1"/>
      <w:tblInd w:w="0" w:type="dxa"/>
      <w:tblBorders>
        <w:right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00" w:sz="4" w:space="0"/>
        </w:tcBorders>
      </w:tcPr>
    </w:tblStylePr>
    <w:tblStylePr w:type="fir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00" w:sz="4" w:space="0"/>
          <w:right w:val="none" w:color="000000" w:sz="4"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4" w:space="0"/>
          <w:left w:val="single" w:color="000000" w:themeColor="text1" w:themeTint="00" w:sz="4" w:space="0"/>
          <w:bottom w:val="none" w:color="000000" w:sz="4" w:space="0"/>
          <w:right w:val="none" w:color="000000" w:sz="4" w:space="0"/>
        </w:tcBorders>
      </w:tcPr>
    </w:tblStylePr>
    <w:tblStylePr w:type="la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00" w:themeShade="00"/>
        <w:sz w:val="22"/>
      </w:rPr>
      <w:pPr>
        <w:pBdr/>
        <w:spacing/>
        <w:ind/>
      </w:pPr>
      <w:tblPr>
        <w:tblBorders/>
      </w:tblPr>
      <w:tcPr>
        <w:tcBorders/>
      </w:tcPr>
    </w:tblStylePr>
  </w:style>
  <w:style w:type="table" w:styleId="843">
    <w:name w:val="List Table 7 Colorful - Accent 1"/>
    <w:basedOn w:val="7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2b4b72"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00"/>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00"/>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00"/>
        <w:sz w:val="22"/>
      </w:rPr>
      <w:pPr>
        <w:pBdr/>
        <w:spacing/>
        <w:ind/>
      </w:pPr>
      <w:tblPr>
        <w:tblBorders/>
      </w:tblPr>
      <w:tcPr>
        <w:tcBorders/>
      </w:tcPr>
    </w:tblStylePr>
  </w:style>
  <w:style w:type="table" w:styleId="844">
    <w:name w:val="List Table 7 Colorful - Accent 2"/>
    <w:basedOn w:val="743"/>
    <w:uiPriority w:val="99"/>
    <w:pPr>
      <w:pBdr/>
      <w:spacing w:after="0" w:line="240" w:lineRule="auto"/>
      <w:ind/>
    </w:pPr>
    <w:tblPr>
      <w:tblStyleRowBandSize w:val="1"/>
      <w:tblStyleColBandSize w:val="1"/>
      <w:tblInd w:w="0" w:type="dxa"/>
      <w:tblBorders>
        <w:right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00" w:sz="4" w:space="0"/>
        </w:tcBorders>
      </w:tcPr>
    </w:tblStylePr>
    <w:tblStylePr w:type="fir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00" w:sz="4" w:space="0"/>
          <w:right w:val="none" w:color="000000" w:sz="4"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4" w:space="0"/>
          <w:left w:val="single" w:color="000000" w:themeColor="accent2" w:themeTint="00" w:sz="4" w:space="0"/>
          <w:bottom w:val="none" w:color="000000" w:sz="4" w:space="0"/>
          <w:right w:val="none" w:color="000000" w:sz="4" w:space="0"/>
        </w:tcBorders>
      </w:tcPr>
    </w:tblStylePr>
    <w:tblStylePr w:type="la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00" w:themeShade="00"/>
        <w:sz w:val="22"/>
      </w:rPr>
      <w:pPr>
        <w:pBdr/>
        <w:spacing/>
        <w:ind/>
      </w:pPr>
      <w:tblPr>
        <w:tblBorders/>
      </w:tblPr>
      <w:tcPr>
        <w:tcBorders/>
      </w:tcPr>
    </w:tblStylePr>
  </w:style>
  <w:style w:type="table" w:styleId="845">
    <w:name w:val="List Table 7 Colorful - Accent 3"/>
    <w:basedOn w:val="743"/>
    <w:uiPriority w:val="99"/>
    <w:pPr>
      <w:pBdr/>
      <w:spacing w:after="0" w:line="240" w:lineRule="auto"/>
      <w:ind/>
    </w:pPr>
    <w:tblPr>
      <w:tblStyleRowBandSize w:val="1"/>
      <w:tblStyleColBandSize w:val="1"/>
      <w:tblInd w:w="0" w:type="dxa"/>
      <w:tblBorders>
        <w:right w:val="single" w:color="000000" w:themeColor="accent3" w:themeTint="00" w:sz="4" w:space="0"/>
      </w:tblBorders>
    </w:tblPr>
    <w:tcPr>
      <w:tcBorders/>
    </w:tcPr>
    <w:tblStylePr w:type="band1Horz">
      <w:rPr>
        <w:rFonts w:ascii="Arial" w:hAnsi="Arial"/>
        <w:color w:val="7c993f"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7c993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00" w:sz="4" w:space="0"/>
        </w:tcBorders>
      </w:tcPr>
    </w:tblStylePr>
    <w:tblStylePr w:type="fir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00" w:sz="4" w:space="0"/>
          <w:right w:val="none" w:color="000000" w:sz="4" w:space="0"/>
        </w:tcBorders>
      </w:tcPr>
    </w:tblStylePr>
    <w:tblStylePr w:type="lastCol">
      <w:rPr>
        <w:rFonts w:ascii="Arial" w:hAnsi="Arial"/>
        <w:i/>
        <w:color w:val="7c993f" w:themeColor="accent3" w:themeTint="00" w:themeShade="00"/>
        <w:sz w:val="22"/>
      </w:rPr>
      <w:pPr>
        <w:pBdr/>
        <w:spacing/>
        <w:ind/>
      </w:pPr>
      <w:tblPr>
        <w:tblBorders/>
      </w:tblPr>
      <w:tcPr>
        <w:shd w:val="clear" w:color="ffffff"/>
        <w:tcBorders>
          <w:top w:val="none" w:color="000000" w:sz="4" w:space="0"/>
          <w:left w:val="single" w:color="000000" w:themeColor="accent3" w:themeTint="00" w:sz="4" w:space="0"/>
          <w:bottom w:val="none" w:color="000000" w:sz="4" w:space="0"/>
          <w:right w:val="none" w:color="000000" w:sz="4" w:space="0"/>
        </w:tcBorders>
      </w:tcPr>
    </w:tblStylePr>
    <w:tblStylePr w:type="la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00" w:themeShade="00"/>
        <w:sz w:val="22"/>
      </w:rPr>
      <w:pPr>
        <w:pBdr/>
        <w:spacing/>
        <w:ind/>
      </w:pPr>
      <w:tblPr>
        <w:tblBorders/>
      </w:tblPr>
      <w:tcPr>
        <w:tcBorders/>
      </w:tcPr>
    </w:tblStylePr>
  </w:style>
  <w:style w:type="table" w:styleId="846">
    <w:name w:val="List Table 7 Colorful - Accent 4"/>
    <w:basedOn w:val="743"/>
    <w:uiPriority w:val="99"/>
    <w:pPr>
      <w:pBdr/>
      <w:spacing w:after="0" w:line="240" w:lineRule="auto"/>
      <w:ind/>
    </w:pPr>
    <w:tblPr>
      <w:tblStyleRowBandSize w:val="1"/>
      <w:tblStyleColBandSize w:val="1"/>
      <w:tblInd w:w="0" w:type="dxa"/>
      <w:tblBorders>
        <w:right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00" w:sz="4" w:space="0"/>
        </w:tcBorders>
      </w:tcPr>
    </w:tblStylePr>
    <w:tblStylePr w:type="fir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00" w:sz="4" w:space="0"/>
          <w:right w:val="none" w:color="000000" w:sz="4"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4" w:space="0"/>
          <w:left w:val="single" w:color="000000" w:themeColor="accent4" w:themeTint="00" w:sz="4" w:space="0"/>
          <w:bottom w:val="none" w:color="000000" w:sz="4" w:space="0"/>
          <w:right w:val="none" w:color="000000" w:sz="4" w:space="0"/>
        </w:tcBorders>
      </w:tcPr>
    </w:tblStylePr>
    <w:tblStylePr w:type="la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00" w:themeShade="00"/>
        <w:sz w:val="22"/>
      </w:rPr>
      <w:pPr>
        <w:pBdr/>
        <w:spacing/>
        <w:ind/>
      </w:pPr>
      <w:tblPr>
        <w:tblBorders/>
      </w:tblPr>
      <w:tcPr>
        <w:tcBorders/>
      </w:tcPr>
    </w:tblStylePr>
  </w:style>
  <w:style w:type="table" w:styleId="847">
    <w:name w:val="List Table 7 Colorful - Accent 5"/>
    <w:basedOn w:val="743"/>
    <w:uiPriority w:val="99"/>
    <w:pPr>
      <w:pBdr/>
      <w:spacing w:after="0" w:line="240" w:lineRule="auto"/>
      <w:ind/>
    </w:pPr>
    <w:tblPr>
      <w:tblStyleRowBandSize w:val="1"/>
      <w:tblStyleColBandSize w:val="1"/>
      <w:tblInd w:w="0" w:type="dxa"/>
      <w:tblBorders>
        <w:right w:val="single" w:color="000000" w:themeColor="accent5" w:themeTint="00" w:sz="4" w:space="0"/>
      </w:tblBorders>
    </w:tblPr>
    <w:tcPr>
      <w:tcBorders/>
    </w:tcPr>
    <w:tblStylePr w:type="band1Horz">
      <w:rPr>
        <w:rFonts w:ascii="Arial" w:hAnsi="Arial"/>
        <w:color w:val="338ba3"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338ba3"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00" w:sz="4" w:space="0"/>
        </w:tcBorders>
      </w:tcPr>
    </w:tblStylePr>
    <w:tblStylePr w:type="fir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00" w:sz="4" w:space="0"/>
          <w:right w:val="none" w:color="000000" w:sz="4" w:space="0"/>
        </w:tcBorders>
      </w:tcPr>
    </w:tblStylePr>
    <w:tblStylePr w:type="lastCol">
      <w:rPr>
        <w:rFonts w:ascii="Arial" w:hAnsi="Arial"/>
        <w:i/>
        <w:color w:val="338ba3" w:themeColor="accent5" w:themeTint="00" w:themeShade="00"/>
        <w:sz w:val="22"/>
      </w:rPr>
      <w:pPr>
        <w:pBdr/>
        <w:spacing/>
        <w:ind/>
      </w:pPr>
      <w:tblPr>
        <w:tblBorders/>
      </w:tblPr>
      <w:tcPr>
        <w:shd w:val="clear" w:color="ffffff"/>
        <w:tcBorders>
          <w:top w:val="none" w:color="000000" w:sz="4" w:space="0"/>
          <w:left w:val="single" w:color="000000" w:themeColor="accent5" w:themeTint="00" w:sz="4" w:space="0"/>
          <w:bottom w:val="none" w:color="000000" w:sz="4" w:space="0"/>
          <w:right w:val="none" w:color="000000" w:sz="4" w:space="0"/>
        </w:tcBorders>
      </w:tcPr>
    </w:tblStylePr>
    <w:tblStylePr w:type="la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00" w:themeShade="00"/>
        <w:sz w:val="22"/>
      </w:rPr>
      <w:pPr>
        <w:pBdr/>
        <w:spacing/>
        <w:ind/>
      </w:pPr>
      <w:tblPr>
        <w:tblBorders/>
      </w:tblPr>
      <w:tcPr>
        <w:tcBorders/>
      </w:tcPr>
    </w:tblStylePr>
  </w:style>
  <w:style w:type="table" w:styleId="848">
    <w:name w:val="List Table 7 Colorful - Accent 6"/>
    <w:basedOn w:val="743"/>
    <w:uiPriority w:val="99"/>
    <w:pPr>
      <w:pBdr/>
      <w:spacing w:after="0" w:line="240" w:lineRule="auto"/>
      <w:ind/>
    </w:pPr>
    <w:tblPr>
      <w:tblStyleRowBandSize w:val="1"/>
      <w:tblStyleColBandSize w:val="1"/>
      <w:tblInd w:w="0" w:type="dxa"/>
      <w:tblBorders>
        <w:right w:val="single" w:color="000000" w:themeColor="accent6" w:themeTint="00" w:sz="4" w:space="0"/>
      </w:tblBorders>
    </w:tblPr>
    <w:tcPr>
      <w:tcBorders/>
    </w:tcPr>
    <w:tblStylePr w:type="band1Horz">
      <w:rPr>
        <w:rFonts w:ascii="Arial" w:hAnsi="Arial"/>
        <w:color w:val="dd680a"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dd680a"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00" w:sz="4" w:space="0"/>
        </w:tcBorders>
      </w:tcPr>
    </w:tblStylePr>
    <w:tblStylePr w:type="fir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00" w:sz="4" w:space="0"/>
          <w:right w:val="none" w:color="000000" w:sz="4" w:space="0"/>
        </w:tcBorders>
      </w:tcPr>
    </w:tblStylePr>
    <w:tblStylePr w:type="lastCol">
      <w:rPr>
        <w:rFonts w:ascii="Arial" w:hAnsi="Arial"/>
        <w:i/>
        <w:color w:val="dd680a" w:themeColor="accent6" w:themeTint="00" w:themeShade="00"/>
        <w:sz w:val="22"/>
      </w:rPr>
      <w:pPr>
        <w:pBdr/>
        <w:spacing/>
        <w:ind/>
      </w:pPr>
      <w:tblPr>
        <w:tblBorders/>
      </w:tblPr>
      <w:tcPr>
        <w:shd w:val="clear" w:color="ffffff"/>
        <w:tcBorders>
          <w:top w:val="none" w:color="000000" w:sz="4" w:space="0"/>
          <w:left w:val="single" w:color="000000" w:themeColor="accent6" w:themeTint="00" w:sz="4" w:space="0"/>
          <w:bottom w:val="none" w:color="000000" w:sz="4" w:space="0"/>
          <w:right w:val="none" w:color="000000" w:sz="4" w:space="0"/>
        </w:tcBorders>
      </w:tcPr>
    </w:tblStylePr>
    <w:tblStylePr w:type="la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00" w:themeShade="00"/>
        <w:sz w:val="22"/>
      </w:rPr>
      <w:pPr>
        <w:pBdr/>
        <w:spacing/>
        <w:ind/>
      </w:pPr>
      <w:tblPr>
        <w:tblBorders/>
      </w:tblPr>
      <w:tcPr>
        <w:tcBorders/>
      </w:tcPr>
    </w:tblStylePr>
  </w:style>
  <w:style w:type="table" w:styleId="849">
    <w:name w:val="Lined - Accent"/>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1"/>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2"/>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3"/>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4"/>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5"/>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6"/>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w:basedOn w:val="743"/>
    <w:uiPriority w:val="99"/>
    <w:pPr>
      <w:pBdr/>
      <w:spacing w:after="0" w:line="240" w:lineRule="auto"/>
      <w:ind/>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1"/>
    <w:basedOn w:val="743"/>
    <w:uiPriority w:val="99"/>
    <w:pPr>
      <w:pBdr/>
      <w:spacing w:after="0" w:line="240" w:lineRule="auto"/>
      <w:ind/>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2"/>
    <w:basedOn w:val="743"/>
    <w:uiPriority w:val="99"/>
    <w:pPr>
      <w:pBdr/>
      <w:spacing w:after="0" w:line="240" w:lineRule="auto"/>
      <w:ind/>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3"/>
    <w:basedOn w:val="743"/>
    <w:uiPriority w:val="99"/>
    <w:pPr>
      <w:pBdr/>
      <w:spacing w:after="0" w:line="240" w:lineRule="auto"/>
      <w:ind/>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4"/>
    <w:basedOn w:val="743"/>
    <w:uiPriority w:val="99"/>
    <w:pPr>
      <w:pBdr/>
      <w:spacing w:after="0" w:line="240" w:lineRule="auto"/>
      <w:ind/>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5"/>
    <w:basedOn w:val="743"/>
    <w:uiPriority w:val="99"/>
    <w:pPr>
      <w:pBdr/>
      <w:spacing w:after="0" w:line="240" w:lineRule="auto"/>
      <w:ind/>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6"/>
    <w:basedOn w:val="743"/>
    <w:uiPriority w:val="99"/>
    <w:pPr>
      <w:pBdr/>
      <w:spacing w:after="0" w:line="240" w:lineRule="auto"/>
      <w:ind/>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w:basedOn w:val="743"/>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00" w:sz="12" w:space="0"/>
        </w:tcBorders>
      </w:tcPr>
    </w:tblStylePr>
    <w:tblStylePr w:type="lastCol">
      <w:rPr>
        <w:rFonts w:ascii="Arial" w:hAnsi="Arial"/>
        <w:color w:val="404040"/>
        <w:sz w:val="22"/>
      </w:rPr>
      <w:pPr>
        <w:pBdr/>
        <w:spacing/>
        <w:ind/>
      </w:pPr>
      <w:tblPr>
        <w:tblBorders/>
      </w:tblPr>
      <w:tcPr>
        <w:tcBorders>
          <w:left w:val="single" w:color="000000" w:themeColor="text1" w:themeTint="00" w:sz="12" w:space="0"/>
        </w:tcBorders>
      </w:tcPr>
    </w:tblStylePr>
    <w:tblStylePr w:type="lastRow">
      <w:rPr>
        <w:rFonts w:ascii="Arial" w:hAnsi="Arial"/>
        <w:color w:val="404040"/>
        <w:sz w:val="22"/>
      </w:rPr>
      <w:pPr>
        <w:pBdr/>
        <w:spacing/>
        <w:ind/>
      </w:pPr>
      <w:tblPr>
        <w:tblBorders/>
      </w:tblPr>
      <w:tcPr>
        <w:tcBorders>
          <w:top w:val="single" w:color="000000" w:themeColor="text1"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1"/>
    <w:basedOn w:val="743"/>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2"/>
    <w:basedOn w:val="743"/>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00" w:sz="12" w:space="0"/>
        </w:tcBorders>
      </w:tcPr>
    </w:tblStylePr>
    <w:tblStylePr w:type="lastCol">
      <w:rPr>
        <w:rFonts w:ascii="Arial" w:hAnsi="Arial"/>
        <w:color w:val="404040"/>
        <w:sz w:val="22"/>
      </w:rPr>
      <w:pPr>
        <w:pBdr/>
        <w:spacing/>
        <w:ind/>
      </w:pPr>
      <w:tblPr>
        <w:tblBorders/>
      </w:tblPr>
      <w:tcPr>
        <w:tcBorders>
          <w:left w:val="single" w:color="000000" w:themeColor="accent2" w:themeTint="00" w:sz="12" w:space="0"/>
        </w:tcBorders>
      </w:tcPr>
    </w:tblStylePr>
    <w:tblStylePr w:type="lastRow">
      <w:rPr>
        <w:rFonts w:ascii="Arial" w:hAnsi="Arial"/>
        <w:color w:val="404040"/>
        <w:sz w:val="22"/>
      </w:rPr>
      <w:pPr>
        <w:pBdr/>
        <w:spacing/>
        <w:ind/>
      </w:pPr>
      <w:tblPr>
        <w:tblBorders/>
      </w:tblPr>
      <w:tcPr>
        <w:tcBorders>
          <w:top w:val="single" w:color="000000" w:themeColor="accent2"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3"/>
    <w:basedOn w:val="743"/>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00" w:sz="12" w:space="0"/>
        </w:tcBorders>
      </w:tcPr>
    </w:tblStylePr>
    <w:tblStylePr w:type="lastCol">
      <w:rPr>
        <w:rFonts w:ascii="Arial" w:hAnsi="Arial"/>
        <w:color w:val="404040"/>
        <w:sz w:val="22"/>
      </w:rPr>
      <w:pPr>
        <w:pBdr/>
        <w:spacing/>
        <w:ind/>
      </w:pPr>
      <w:tblPr>
        <w:tblBorders/>
      </w:tblPr>
      <w:tcPr>
        <w:tcBorders>
          <w:left w:val="single" w:color="000000" w:themeColor="accent3" w:themeTint="00" w:sz="12" w:space="0"/>
        </w:tcBorders>
      </w:tcPr>
    </w:tblStylePr>
    <w:tblStylePr w:type="lastRow">
      <w:rPr>
        <w:rFonts w:ascii="Arial" w:hAnsi="Arial"/>
        <w:color w:val="404040"/>
        <w:sz w:val="22"/>
      </w:rPr>
      <w:pPr>
        <w:pBdr/>
        <w:spacing/>
        <w:ind/>
      </w:pPr>
      <w:tblPr>
        <w:tblBorders/>
      </w:tblPr>
      <w:tcPr>
        <w:tcBorders>
          <w:top w:val="single" w:color="000000" w:themeColor="accent3"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4"/>
    <w:basedOn w:val="743"/>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00" w:sz="12" w:space="0"/>
        </w:tcBorders>
      </w:tcPr>
    </w:tblStylePr>
    <w:tblStylePr w:type="lastCol">
      <w:rPr>
        <w:rFonts w:ascii="Arial" w:hAnsi="Arial"/>
        <w:color w:val="404040"/>
        <w:sz w:val="22"/>
      </w:rPr>
      <w:pPr>
        <w:pBdr/>
        <w:spacing/>
        <w:ind/>
      </w:pPr>
      <w:tblPr>
        <w:tblBorders/>
      </w:tblPr>
      <w:tcPr>
        <w:tcBorders>
          <w:left w:val="single" w:color="000000" w:themeColor="accent4" w:themeTint="00" w:sz="12" w:space="0"/>
        </w:tcBorders>
      </w:tcPr>
    </w:tblStylePr>
    <w:tblStylePr w:type="lastRow">
      <w:rPr>
        <w:rFonts w:ascii="Arial" w:hAnsi="Arial"/>
        <w:color w:val="404040"/>
        <w:sz w:val="22"/>
      </w:rPr>
      <w:pPr>
        <w:pBdr/>
        <w:spacing/>
        <w:ind/>
      </w:pPr>
      <w:tblPr>
        <w:tblBorders/>
      </w:tblPr>
      <w:tcPr>
        <w:tcBorders>
          <w:top w:val="single" w:color="000000" w:themeColor="accent4"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5"/>
    <w:basedOn w:val="743"/>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00" w:sz="12" w:space="0"/>
        </w:tcBorders>
      </w:tcPr>
    </w:tblStylePr>
    <w:tblStylePr w:type="lastCol">
      <w:rPr>
        <w:rFonts w:ascii="Arial" w:hAnsi="Arial"/>
        <w:color w:val="404040"/>
        <w:sz w:val="22"/>
      </w:rPr>
      <w:pPr>
        <w:pBdr/>
        <w:spacing/>
        <w:ind/>
      </w:pPr>
      <w:tblPr>
        <w:tblBorders/>
      </w:tblPr>
      <w:tcPr>
        <w:tcBorders>
          <w:left w:val="single" w:color="000000" w:themeColor="accent5" w:themeTint="00" w:sz="12" w:space="0"/>
        </w:tcBorders>
      </w:tcPr>
    </w:tblStylePr>
    <w:tblStylePr w:type="lastRow">
      <w:rPr>
        <w:rFonts w:ascii="Arial" w:hAnsi="Arial"/>
        <w:color w:val="404040"/>
        <w:sz w:val="22"/>
      </w:rPr>
      <w:pPr>
        <w:pBdr/>
        <w:spacing/>
        <w:ind/>
      </w:pPr>
      <w:tblPr>
        <w:tblBorders/>
      </w:tblPr>
      <w:tcPr>
        <w:tcBorders>
          <w:top w:val="single" w:color="000000" w:themeColor="accent5"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6"/>
    <w:basedOn w:val="743"/>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00" w:sz="12" w:space="0"/>
        </w:tcBorders>
      </w:tcPr>
    </w:tblStylePr>
    <w:tblStylePr w:type="lastCol">
      <w:rPr>
        <w:rFonts w:ascii="Arial" w:hAnsi="Arial"/>
        <w:color w:val="404040"/>
        <w:sz w:val="22"/>
      </w:rPr>
      <w:pPr>
        <w:pBdr/>
        <w:spacing/>
        <w:ind/>
      </w:pPr>
      <w:tblPr>
        <w:tblBorders/>
      </w:tblPr>
      <w:tcPr>
        <w:tcBorders>
          <w:left w:val="single" w:color="000000" w:themeColor="accent6" w:themeTint="00" w:sz="12" w:space="0"/>
        </w:tcBorders>
      </w:tcPr>
    </w:tblStylePr>
    <w:tblStylePr w:type="lastRow">
      <w:rPr>
        <w:rFonts w:ascii="Arial" w:hAnsi="Arial"/>
        <w:color w:val="404040"/>
        <w:sz w:val="22"/>
      </w:rPr>
      <w:pPr>
        <w:pBdr/>
        <w:spacing/>
        <w:ind/>
      </w:pPr>
      <w:tblPr>
        <w:tblBorders/>
      </w:tblPr>
      <w:tcPr>
        <w:tcBorders>
          <w:top w:val="single" w:color="000000" w:themeColor="accent6"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0">
    <w:name w:val="Heading 7"/>
    <w:link w:val="881"/>
    <w:uiPriority w:val="9"/>
    <w:unhideWhenUsed/>
    <w:qFormat/>
    <w:pPr>
      <w:keepNext w:val="true"/>
      <w:keepLines w:val="true"/>
      <w:pBdr/>
      <w:spacing w:after="0" w:before="40"/>
      <w:ind/>
      <w:outlineLvl w:val="6"/>
    </w:pPr>
    <w:rPr>
      <w:rFonts w:ascii="Arial" w:hAnsi="Arial" w:eastAsia="Arial" w:cs="Arial"/>
      <w:color w:val="595959" w:themeColor="text1" w:themeTint="00"/>
    </w:rPr>
  </w:style>
  <w:style w:type="paragraph" w:styleId="871">
    <w:name w:val="Heading 8"/>
    <w:link w:val="882"/>
    <w:uiPriority w:val="9"/>
    <w:unhideWhenUsed/>
    <w:qFormat/>
    <w:pPr>
      <w:keepNext w:val="true"/>
      <w:keepLines w:val="true"/>
      <w:pBdr/>
      <w:spacing w:after="0"/>
      <w:ind/>
      <w:outlineLvl w:val="7"/>
    </w:pPr>
    <w:rPr>
      <w:rFonts w:ascii="Arial" w:hAnsi="Arial" w:eastAsia="Arial" w:cs="Arial"/>
      <w:i/>
      <w:iCs/>
      <w:color w:val="272727" w:themeColor="text1" w:themeTint="00"/>
    </w:rPr>
  </w:style>
  <w:style w:type="paragraph" w:styleId="872">
    <w:name w:val="Heading 9"/>
    <w:link w:val="883"/>
    <w:uiPriority w:val="9"/>
    <w:unhideWhenUsed/>
    <w:qFormat/>
    <w:pPr>
      <w:keepNext w:val="true"/>
      <w:keepLines w:val="true"/>
      <w:pBdr/>
      <w:spacing w:after="0"/>
      <w:ind/>
      <w:outlineLvl w:val="8"/>
    </w:pPr>
    <w:rPr>
      <w:rFonts w:ascii="Arial" w:hAnsi="Arial" w:eastAsia="Arial" w:cs="Arial"/>
      <w:i/>
      <w:iCs/>
      <w:color w:val="272727" w:themeColor="text1" w:themeTint="00"/>
    </w:rPr>
  </w:style>
  <w:style w:type="character" w:styleId="873" w:default="1">
    <w:name w:val="Default Paragraph Font"/>
    <w:uiPriority w:val="1"/>
    <w:semiHidden/>
    <w:unhideWhenUsed/>
    <w:pPr>
      <w:pBdr/>
      <w:spacing/>
      <w:ind/>
    </w:pPr>
  </w:style>
  <w:style w:type="numbering" w:styleId="874" w:default="1">
    <w:name w:val="No List"/>
    <w:uiPriority w:val="99"/>
    <w:semiHidden/>
    <w:unhideWhenUsed/>
    <w:pPr>
      <w:pBdr/>
      <w:spacing/>
      <w:ind/>
    </w:pPr>
  </w:style>
  <w:style w:type="character" w:styleId="875">
    <w:name w:val="Heading 1 Char"/>
    <w:basedOn w:val="873"/>
    <w:uiPriority w:val="9"/>
    <w:pPr>
      <w:pBdr/>
      <w:spacing/>
      <w:ind/>
    </w:pPr>
    <w:rPr>
      <w:rFonts w:ascii="Arial" w:hAnsi="Arial" w:eastAsia="Arial" w:cs="Arial"/>
      <w:color w:val="0f4761" w:themeColor="accent1" w:themeShade="00"/>
      <w:sz w:val="40"/>
      <w:szCs w:val="40"/>
    </w:rPr>
  </w:style>
  <w:style w:type="character" w:styleId="876">
    <w:name w:val="Heading 2 Char"/>
    <w:basedOn w:val="873"/>
    <w:uiPriority w:val="9"/>
    <w:pPr>
      <w:pBdr/>
      <w:spacing/>
      <w:ind/>
    </w:pPr>
    <w:rPr>
      <w:rFonts w:ascii="Arial" w:hAnsi="Arial" w:eastAsia="Arial" w:cs="Arial"/>
      <w:color w:val="0f4761" w:themeColor="accent1" w:themeShade="00"/>
      <w:sz w:val="32"/>
      <w:szCs w:val="32"/>
    </w:rPr>
  </w:style>
  <w:style w:type="character" w:styleId="877">
    <w:name w:val="Heading 3 Char"/>
    <w:basedOn w:val="873"/>
    <w:uiPriority w:val="9"/>
    <w:pPr>
      <w:pBdr/>
      <w:spacing/>
      <w:ind/>
    </w:pPr>
    <w:rPr>
      <w:rFonts w:ascii="Arial" w:hAnsi="Arial" w:eastAsia="Arial" w:cs="Arial"/>
      <w:color w:val="0f4761" w:themeColor="accent1" w:themeShade="00"/>
      <w:sz w:val="28"/>
      <w:szCs w:val="28"/>
    </w:rPr>
  </w:style>
  <w:style w:type="character" w:styleId="878">
    <w:name w:val="Heading 4 Char"/>
    <w:basedOn w:val="873"/>
    <w:uiPriority w:val="9"/>
    <w:pPr>
      <w:pBdr/>
      <w:spacing/>
      <w:ind/>
    </w:pPr>
    <w:rPr>
      <w:rFonts w:ascii="Arial" w:hAnsi="Arial" w:eastAsia="Arial" w:cs="Arial"/>
      <w:i/>
      <w:iCs/>
      <w:color w:val="0f4761" w:themeColor="accent1" w:themeShade="00"/>
    </w:rPr>
  </w:style>
  <w:style w:type="character" w:styleId="879">
    <w:name w:val="Heading 5 Char"/>
    <w:basedOn w:val="873"/>
    <w:uiPriority w:val="9"/>
    <w:pPr>
      <w:pBdr/>
      <w:spacing/>
      <w:ind/>
    </w:pPr>
    <w:rPr>
      <w:rFonts w:ascii="Arial" w:hAnsi="Arial" w:eastAsia="Arial" w:cs="Arial"/>
      <w:color w:val="0f4761" w:themeColor="accent1" w:themeShade="00"/>
    </w:rPr>
  </w:style>
  <w:style w:type="character" w:styleId="880">
    <w:name w:val="Heading 6 Char"/>
    <w:basedOn w:val="873"/>
    <w:uiPriority w:val="9"/>
    <w:pPr>
      <w:pBdr/>
      <w:spacing/>
      <w:ind/>
    </w:pPr>
    <w:rPr>
      <w:rFonts w:ascii="Arial" w:hAnsi="Arial" w:eastAsia="Arial" w:cs="Arial"/>
      <w:i/>
      <w:iCs/>
      <w:color w:val="595959" w:themeColor="text1" w:themeTint="00"/>
    </w:rPr>
  </w:style>
  <w:style w:type="character" w:styleId="881">
    <w:name w:val="Heading 7 Char"/>
    <w:basedOn w:val="873"/>
    <w:link w:val="870"/>
    <w:uiPriority w:val="9"/>
    <w:pPr>
      <w:pBdr/>
      <w:spacing/>
      <w:ind/>
    </w:pPr>
    <w:rPr>
      <w:rFonts w:ascii="Arial" w:hAnsi="Arial" w:eastAsia="Arial" w:cs="Arial"/>
      <w:color w:val="595959" w:themeColor="text1" w:themeTint="00"/>
    </w:rPr>
  </w:style>
  <w:style w:type="character" w:styleId="882">
    <w:name w:val="Heading 8 Char"/>
    <w:basedOn w:val="873"/>
    <w:link w:val="871"/>
    <w:uiPriority w:val="9"/>
    <w:pPr>
      <w:pBdr/>
      <w:spacing/>
      <w:ind/>
    </w:pPr>
    <w:rPr>
      <w:rFonts w:ascii="Arial" w:hAnsi="Arial" w:eastAsia="Arial" w:cs="Arial"/>
      <w:i/>
      <w:iCs/>
      <w:color w:val="272727" w:themeColor="text1" w:themeTint="00"/>
    </w:rPr>
  </w:style>
  <w:style w:type="character" w:styleId="883">
    <w:name w:val="Heading 9 Char"/>
    <w:basedOn w:val="873"/>
    <w:link w:val="872"/>
    <w:uiPriority w:val="9"/>
    <w:pPr>
      <w:pBdr/>
      <w:spacing/>
      <w:ind/>
    </w:pPr>
    <w:rPr>
      <w:rFonts w:ascii="Arial" w:hAnsi="Arial" w:eastAsia="Arial" w:cs="Arial"/>
      <w:i/>
      <w:iCs/>
      <w:color w:val="272727" w:themeColor="text1" w:themeTint="00"/>
    </w:rPr>
  </w:style>
  <w:style w:type="character" w:styleId="884">
    <w:name w:val="Title Char"/>
    <w:basedOn w:val="873"/>
    <w:uiPriority w:val="10"/>
    <w:pPr>
      <w:pBdr/>
      <w:spacing/>
      <w:ind/>
    </w:pPr>
    <w:rPr>
      <w:rFonts w:ascii="Arial" w:hAnsi="Arial" w:eastAsia="Arial" w:cs="Arial"/>
      <w:spacing w:val="-10"/>
      <w:sz w:val="56"/>
      <w:szCs w:val="56"/>
    </w:rPr>
  </w:style>
  <w:style w:type="character" w:styleId="885">
    <w:name w:val="Subtitle Char"/>
    <w:basedOn w:val="873"/>
    <w:uiPriority w:val="11"/>
    <w:pPr>
      <w:pBdr/>
      <w:spacing/>
      <w:ind/>
    </w:pPr>
    <w:rPr>
      <w:color w:val="595959" w:themeColor="text1" w:themeTint="00"/>
      <w:spacing w:val="15"/>
      <w:sz w:val="28"/>
      <w:szCs w:val="28"/>
    </w:rPr>
  </w:style>
  <w:style w:type="paragraph" w:styleId="886">
    <w:name w:val="Quote"/>
    <w:link w:val="887"/>
    <w:uiPriority w:val="29"/>
    <w:qFormat/>
    <w:pPr>
      <w:pBdr/>
      <w:spacing w:before="160"/>
      <w:ind/>
      <w:jc w:val="center"/>
    </w:pPr>
    <w:rPr>
      <w:i/>
      <w:iCs/>
      <w:color w:val="404040" w:themeColor="text1" w:themeTint="00"/>
    </w:rPr>
  </w:style>
  <w:style w:type="character" w:styleId="887">
    <w:name w:val="Quote Char"/>
    <w:basedOn w:val="873"/>
    <w:link w:val="886"/>
    <w:uiPriority w:val="29"/>
    <w:pPr>
      <w:pBdr/>
      <w:spacing/>
      <w:ind/>
    </w:pPr>
    <w:rPr>
      <w:i/>
      <w:iCs/>
      <w:color w:val="404040" w:themeColor="text1" w:themeTint="00"/>
    </w:rPr>
  </w:style>
  <w:style w:type="paragraph" w:styleId="888">
    <w:name w:val="List Paragraph"/>
    <w:uiPriority w:val="34"/>
    <w:qFormat/>
    <w:pPr>
      <w:pBdr/>
      <w:spacing/>
      <w:ind w:left="720"/>
      <w:contextualSpacing w:val="true"/>
    </w:pPr>
  </w:style>
  <w:style w:type="character" w:styleId="889">
    <w:name w:val="Intense Emphasis"/>
    <w:basedOn w:val="873"/>
    <w:uiPriority w:val="21"/>
    <w:qFormat/>
    <w:pPr>
      <w:pBdr/>
      <w:spacing/>
      <w:ind/>
    </w:pPr>
    <w:rPr>
      <w:i/>
      <w:iCs/>
      <w:color w:val="0f4761" w:themeColor="accent1" w:themeShade="00"/>
    </w:rPr>
  </w:style>
  <w:style w:type="paragraph" w:styleId="890">
    <w:name w:val="Intense Quote"/>
    <w:link w:val="891"/>
    <w:uiPriority w:val="30"/>
    <w:qFormat/>
    <w:pPr>
      <w:pBdr>
        <w:top w:val="single" w:color="0f4761" w:themeColor="accent1" w:themeShade="00" w:sz="4" w:space="10"/>
        <w:bottom w:val="single" w:color="0f4761" w:themeColor="accent1" w:themeShade="00" w:sz="4" w:space="10"/>
      </w:pBdr>
      <w:spacing w:after="360" w:before="360"/>
      <w:ind w:right="864" w:left="864"/>
      <w:jc w:val="center"/>
    </w:pPr>
    <w:rPr>
      <w:i/>
      <w:iCs/>
      <w:color w:val="0f4761" w:themeColor="accent1" w:themeShade="00"/>
    </w:rPr>
  </w:style>
  <w:style w:type="character" w:styleId="891">
    <w:name w:val="Intense Quote Char"/>
    <w:basedOn w:val="873"/>
    <w:link w:val="890"/>
    <w:uiPriority w:val="30"/>
    <w:pPr>
      <w:pBdr/>
      <w:spacing/>
      <w:ind/>
    </w:pPr>
    <w:rPr>
      <w:i/>
      <w:iCs/>
      <w:color w:val="0f4761" w:themeColor="accent1" w:themeShade="00"/>
    </w:rPr>
  </w:style>
  <w:style w:type="character" w:styleId="892">
    <w:name w:val="Intense Reference"/>
    <w:basedOn w:val="873"/>
    <w:uiPriority w:val="32"/>
    <w:qFormat/>
    <w:pPr>
      <w:pBdr/>
      <w:spacing/>
      <w:ind/>
    </w:pPr>
    <w:rPr>
      <w:b/>
      <w:bCs/>
      <w:smallCaps/>
      <w:color w:val="0f4761" w:themeColor="accent1" w:themeShade="00"/>
      <w:spacing w:val="5"/>
    </w:rPr>
  </w:style>
  <w:style w:type="paragraph" w:styleId="893">
    <w:name w:val="No Spacing"/>
    <w:uiPriority w:val="1"/>
    <w:qFormat/>
    <w:pPr>
      <w:pBdr/>
      <w:spacing w:after="0" w:line="240" w:lineRule="auto"/>
      <w:ind/>
    </w:pPr>
  </w:style>
  <w:style w:type="character" w:styleId="894">
    <w:name w:val="Subtle Emphasis"/>
    <w:basedOn w:val="873"/>
    <w:uiPriority w:val="19"/>
    <w:qFormat/>
    <w:pPr>
      <w:pBdr/>
      <w:spacing/>
      <w:ind/>
    </w:pPr>
    <w:rPr>
      <w:i/>
      <w:iCs/>
      <w:color w:val="404040" w:themeColor="text1" w:themeTint="00"/>
    </w:rPr>
  </w:style>
  <w:style w:type="character" w:styleId="895">
    <w:name w:val="Emphasis"/>
    <w:basedOn w:val="873"/>
    <w:uiPriority w:val="20"/>
    <w:qFormat/>
    <w:pPr>
      <w:pBdr/>
      <w:spacing/>
      <w:ind/>
    </w:pPr>
    <w:rPr>
      <w:i/>
      <w:iCs/>
    </w:rPr>
  </w:style>
  <w:style w:type="character" w:styleId="896">
    <w:name w:val="Strong"/>
    <w:basedOn w:val="873"/>
    <w:uiPriority w:val="22"/>
    <w:qFormat/>
    <w:pPr>
      <w:pBdr/>
      <w:spacing/>
      <w:ind/>
    </w:pPr>
    <w:rPr>
      <w:b/>
      <w:bCs/>
    </w:rPr>
  </w:style>
  <w:style w:type="character" w:styleId="897">
    <w:name w:val="Subtle Reference"/>
    <w:basedOn w:val="873"/>
    <w:uiPriority w:val="31"/>
    <w:qFormat/>
    <w:pPr>
      <w:pBdr/>
      <w:spacing/>
      <w:ind/>
    </w:pPr>
    <w:rPr>
      <w:smallCaps/>
      <w:color w:val="5a5a5a" w:themeColor="text1" w:themeTint="00"/>
    </w:rPr>
  </w:style>
  <w:style w:type="character" w:styleId="898">
    <w:name w:val="Book Title"/>
    <w:basedOn w:val="873"/>
    <w:uiPriority w:val="33"/>
    <w:qFormat/>
    <w:pPr>
      <w:pBdr/>
      <w:spacing/>
      <w:ind/>
    </w:pPr>
    <w:rPr>
      <w:b/>
      <w:bCs/>
      <w:i/>
      <w:iCs/>
      <w:spacing w:val="5"/>
    </w:rPr>
  </w:style>
  <w:style w:type="paragraph" w:styleId="899">
    <w:name w:val="Header"/>
    <w:link w:val="900"/>
    <w:uiPriority w:val="99"/>
    <w:unhideWhenUsed/>
    <w:pPr>
      <w:pBdr/>
      <w:tabs>
        <w:tab w:val="center" w:leader="none" w:pos="4844"/>
        <w:tab w:val="right" w:leader="none" w:pos="9689"/>
      </w:tabs>
      <w:spacing w:after="0" w:line="240" w:lineRule="auto"/>
      <w:ind/>
    </w:pPr>
  </w:style>
  <w:style w:type="character" w:styleId="900">
    <w:name w:val="Header Char"/>
    <w:basedOn w:val="873"/>
    <w:link w:val="899"/>
    <w:uiPriority w:val="99"/>
    <w:pPr>
      <w:pBdr/>
      <w:spacing/>
      <w:ind/>
    </w:pPr>
  </w:style>
  <w:style w:type="paragraph" w:styleId="901">
    <w:name w:val="Footer"/>
    <w:link w:val="902"/>
    <w:uiPriority w:val="99"/>
    <w:unhideWhenUsed/>
    <w:pPr>
      <w:pBdr/>
      <w:tabs>
        <w:tab w:val="center" w:leader="none" w:pos="4844"/>
        <w:tab w:val="right" w:leader="none" w:pos="9689"/>
      </w:tabs>
      <w:spacing w:after="0" w:line="240" w:lineRule="auto"/>
      <w:ind/>
    </w:pPr>
  </w:style>
  <w:style w:type="character" w:styleId="902">
    <w:name w:val="Footer Char"/>
    <w:basedOn w:val="873"/>
    <w:link w:val="901"/>
    <w:uiPriority w:val="99"/>
    <w:pPr>
      <w:pBdr/>
      <w:spacing/>
      <w:ind/>
    </w:pPr>
  </w:style>
  <w:style w:type="paragraph" w:styleId="903">
    <w:name w:val="Caption"/>
    <w:uiPriority w:val="35"/>
    <w:unhideWhenUsed/>
    <w:qFormat/>
    <w:pPr>
      <w:pBdr/>
      <w:spacing w:after="200" w:line="240" w:lineRule="auto"/>
      <w:ind/>
    </w:pPr>
    <w:rPr>
      <w:i/>
      <w:iCs/>
      <w:color w:val="0e2841" w:themeColor="text2"/>
      <w:sz w:val="18"/>
      <w:szCs w:val="18"/>
    </w:rPr>
  </w:style>
  <w:style w:type="paragraph" w:styleId="904">
    <w:name w:val="footnote text"/>
    <w:link w:val="905"/>
    <w:uiPriority w:val="99"/>
    <w:semiHidden/>
    <w:unhideWhenUsed/>
    <w:pPr>
      <w:pBdr/>
      <w:spacing w:after="0" w:line="240" w:lineRule="auto"/>
      <w:ind/>
    </w:pPr>
    <w:rPr>
      <w:sz w:val="20"/>
      <w:szCs w:val="20"/>
    </w:rPr>
  </w:style>
  <w:style w:type="character" w:styleId="905">
    <w:name w:val="Footnote Text Char"/>
    <w:basedOn w:val="873"/>
    <w:link w:val="904"/>
    <w:uiPriority w:val="99"/>
    <w:semiHidden/>
    <w:pPr>
      <w:pBdr/>
      <w:spacing/>
      <w:ind/>
    </w:pPr>
    <w:rPr>
      <w:sz w:val="20"/>
      <w:szCs w:val="20"/>
    </w:rPr>
  </w:style>
  <w:style w:type="character" w:styleId="906">
    <w:name w:val="footnote reference"/>
    <w:basedOn w:val="873"/>
    <w:uiPriority w:val="99"/>
    <w:semiHidden/>
    <w:unhideWhenUsed/>
    <w:pPr>
      <w:pBdr/>
      <w:spacing/>
      <w:ind/>
    </w:pPr>
    <w:rPr>
      <w:vertAlign w:val="superscript"/>
    </w:rPr>
  </w:style>
  <w:style w:type="paragraph" w:styleId="907">
    <w:name w:val="endnote text"/>
    <w:link w:val="908"/>
    <w:uiPriority w:val="99"/>
    <w:semiHidden/>
    <w:unhideWhenUsed/>
    <w:pPr>
      <w:pBdr/>
      <w:spacing w:after="0" w:line="240" w:lineRule="auto"/>
      <w:ind/>
    </w:pPr>
    <w:rPr>
      <w:sz w:val="20"/>
      <w:szCs w:val="20"/>
    </w:rPr>
  </w:style>
  <w:style w:type="character" w:styleId="908">
    <w:name w:val="Endnote Text Char"/>
    <w:basedOn w:val="873"/>
    <w:link w:val="907"/>
    <w:uiPriority w:val="99"/>
    <w:semiHidden/>
    <w:pPr>
      <w:pBdr/>
      <w:spacing/>
      <w:ind/>
    </w:pPr>
    <w:rPr>
      <w:sz w:val="20"/>
      <w:szCs w:val="20"/>
    </w:rPr>
  </w:style>
  <w:style w:type="character" w:styleId="909">
    <w:name w:val="endnote reference"/>
    <w:basedOn w:val="873"/>
    <w:uiPriority w:val="99"/>
    <w:semiHidden/>
    <w:unhideWhenUsed/>
    <w:pPr>
      <w:pBdr/>
      <w:spacing/>
      <w:ind/>
    </w:pPr>
    <w:rPr>
      <w:vertAlign w:val="superscript"/>
    </w:rPr>
  </w:style>
  <w:style w:type="character" w:styleId="910">
    <w:name w:val="Hyperlink"/>
    <w:basedOn w:val="873"/>
    <w:uiPriority w:val="99"/>
    <w:unhideWhenUsed/>
    <w:pPr>
      <w:pBdr/>
      <w:spacing/>
      <w:ind/>
    </w:pPr>
    <w:rPr>
      <w:color w:val="0563c1" w:themeColor="hyperlink"/>
      <w:u w:val="single"/>
    </w:rPr>
  </w:style>
  <w:style w:type="character" w:styleId="911">
    <w:name w:val="FollowedHyperlink"/>
    <w:basedOn w:val="873"/>
    <w:uiPriority w:val="99"/>
    <w:semiHidden/>
    <w:unhideWhenUsed/>
    <w:pPr>
      <w:pBdr/>
      <w:spacing/>
      <w:ind/>
    </w:pPr>
    <w:rPr>
      <w:color w:val="954f72" w:themeColor="followedHyperlink"/>
      <w:u w:val="single"/>
    </w:rPr>
  </w:style>
  <w:style w:type="paragraph" w:styleId="912">
    <w:name w:val="toc 1"/>
    <w:uiPriority w:val="39"/>
    <w:unhideWhenUsed/>
    <w:pPr>
      <w:pBdr/>
      <w:spacing w:after="100"/>
      <w:ind/>
    </w:pPr>
  </w:style>
  <w:style w:type="paragraph" w:styleId="913">
    <w:name w:val="toc 2"/>
    <w:uiPriority w:val="39"/>
    <w:unhideWhenUsed/>
    <w:pPr>
      <w:pBdr/>
      <w:spacing w:after="100"/>
      <w:ind w:left="220"/>
    </w:pPr>
  </w:style>
  <w:style w:type="paragraph" w:styleId="914">
    <w:name w:val="toc 3"/>
    <w:uiPriority w:val="39"/>
    <w:unhideWhenUsed/>
    <w:pPr>
      <w:pBdr/>
      <w:spacing w:after="100"/>
      <w:ind w:left="440"/>
    </w:pPr>
  </w:style>
  <w:style w:type="paragraph" w:styleId="915">
    <w:name w:val="toc 4"/>
    <w:uiPriority w:val="39"/>
    <w:unhideWhenUsed/>
    <w:pPr>
      <w:pBdr/>
      <w:spacing w:after="100"/>
      <w:ind w:left="660"/>
    </w:pPr>
  </w:style>
  <w:style w:type="paragraph" w:styleId="916">
    <w:name w:val="toc 5"/>
    <w:uiPriority w:val="39"/>
    <w:unhideWhenUsed/>
    <w:pPr>
      <w:pBdr/>
      <w:spacing w:after="100"/>
      <w:ind w:left="880"/>
    </w:pPr>
  </w:style>
  <w:style w:type="paragraph" w:styleId="917">
    <w:name w:val="toc 6"/>
    <w:uiPriority w:val="39"/>
    <w:unhideWhenUsed/>
    <w:pPr>
      <w:pBdr/>
      <w:spacing w:after="100"/>
      <w:ind w:left="1100"/>
    </w:pPr>
  </w:style>
  <w:style w:type="paragraph" w:styleId="918">
    <w:name w:val="toc 7"/>
    <w:uiPriority w:val="39"/>
    <w:unhideWhenUsed/>
    <w:pPr>
      <w:pBdr/>
      <w:spacing w:after="100"/>
      <w:ind w:left="1320"/>
    </w:pPr>
  </w:style>
  <w:style w:type="paragraph" w:styleId="919">
    <w:name w:val="toc 8"/>
    <w:uiPriority w:val="39"/>
    <w:unhideWhenUsed/>
    <w:pPr>
      <w:pBdr/>
      <w:spacing w:after="100"/>
      <w:ind w:left="1540"/>
    </w:pPr>
  </w:style>
  <w:style w:type="paragraph" w:styleId="920">
    <w:name w:val="toc 9"/>
    <w:uiPriority w:val="39"/>
    <w:unhideWhenUsed/>
    <w:pPr>
      <w:pBdr/>
      <w:spacing w:after="100"/>
      <w:ind w:left="1760"/>
    </w:pPr>
  </w:style>
  <w:style w:type="character" w:styleId="921">
    <w:name w:val="Placeholder Text"/>
    <w:basedOn w:val="873"/>
    <w:uiPriority w:val="99"/>
    <w:semiHidden/>
    <w:pPr>
      <w:pBdr/>
      <w:spacing/>
      <w:ind/>
    </w:pPr>
    <w:rPr>
      <w:color w:val="666666"/>
    </w:rPr>
  </w:style>
  <w:style w:type="paragraph" w:styleId="922">
    <w:name w:val="TOC Heading"/>
    <w:uiPriority w:val="39"/>
    <w:unhideWhenUsed/>
    <w:pPr>
      <w:pBdr/>
      <w:spacing/>
      <w:ind/>
    </w:pPr>
  </w:style>
  <w:style w:type="paragraph" w:styleId="923">
    <w:name w:val="table of figures"/>
    <w:uiPriority w:val="99"/>
    <w:unhideWhenUsed/>
    <w:pPr>
      <w:pBdr/>
      <w:spacing w:after="0" w:afterAutospacing="0"/>
      <w:ind/>
    </w:pPr>
  </w:style>
  <w:style w:type="table" w:styleId="924">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StGen0"/>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c9c9c9" w:sz="4" w:space="0"/>
          <w:bottom w:val="single" w:color="c9c9c9" w:sz="4" w:space="0"/>
        </w:tcBorders>
      </w:tcPr>
    </w:tblStylePr>
    <w:tblStylePr w:type="band1Vert">
      <w:rPr>
        <w:rFonts w:ascii="Arial" w:hAnsi="Arial" w:eastAsia="Arial" w:cs="Arial"/>
        <w:color w:val="404040"/>
        <w:sz w:val="22"/>
        <w:szCs w:val="22"/>
      </w:rPr>
      <w:pPr>
        <w:pBdr/>
        <w:spacing/>
        <w:ind/>
      </w:pPr>
      <w:tblPr>
        <w:tblBorders/>
      </w:tblPr>
      <w:tcPr>
        <w:tcBorders>
          <w:left w:val="single" w:color="c9c9c9" w:sz="4" w:space="0"/>
          <w:right w:val="single" w:color="c9c9c9"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StGen1"/>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5b9bd5" w:sz="4" w:space="0"/>
          <w:bottom w:val="single" w:color="5b9bd5" w:sz="4" w:space="0"/>
        </w:tcBorders>
      </w:tcPr>
    </w:tblStylePr>
    <w:tblStylePr w:type="band1Vert">
      <w:rPr>
        <w:rFonts w:ascii="Arial" w:hAnsi="Arial" w:eastAsia="Arial" w:cs="Arial"/>
        <w:color w:val="404040"/>
        <w:sz w:val="22"/>
        <w:szCs w:val="22"/>
      </w:rPr>
      <w:pPr>
        <w:pBdr/>
        <w:spacing/>
        <w:ind/>
      </w:pPr>
      <w:tblPr>
        <w:tblBorders/>
      </w:tblPr>
      <w:tcPr>
        <w:tcBorders>
          <w:left w:val="single" w:color="5b9bd5" w:sz="4" w:space="0"/>
          <w:right w:val="single" w:color="5b9bd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StGen2"/>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StGen3"/>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StGen4"/>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StGen5"/>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StGen6"/>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StGen7"/>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000000" w:sz="4" w:space="0"/>
          <w:bottom w:val="single" w:color="000000" w:sz="4" w:space="0"/>
        </w:tcBorders>
      </w:tcPr>
    </w:tblStylePr>
    <w:tblStylePr w:type="band1Vert">
      <w:rPr>
        <w:rFonts w:ascii="Arial" w:hAnsi="Arial" w:eastAsia="Arial" w:cs="Arial"/>
        <w:color w:val="404040"/>
        <w:sz w:val="22"/>
        <w:szCs w:val="22"/>
      </w:rPr>
      <w:pPr>
        <w:pBdr/>
        <w:spacing/>
        <w:ind/>
      </w:pPr>
      <w:tblPr>
        <w:tblBorders/>
      </w:tblPr>
      <w:tcPr>
        <w:tcBorders>
          <w:left w:val="single" w:color="000000" w:sz="4" w:space="0"/>
          <w:right w:val="singl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StGen8"/>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ffd865" w:sz="4" w:space="0"/>
          <w:bottom w:val="single" w:color="ffd865" w:sz="4" w:space="0"/>
        </w:tcBorders>
      </w:tcPr>
    </w:tblStylePr>
    <w:tblStylePr w:type="band1Vert">
      <w:rPr>
        <w:rFonts w:ascii="Arial" w:hAnsi="Arial" w:eastAsia="Arial" w:cs="Arial"/>
        <w:color w:val="404040"/>
        <w:sz w:val="22"/>
        <w:szCs w:val="22"/>
      </w:rPr>
      <w:pPr>
        <w:pBdr/>
        <w:spacing/>
        <w:ind/>
      </w:pPr>
      <w:tblPr>
        <w:tblBorders/>
      </w:tblPr>
      <w:tcPr>
        <w:tcBorders>
          <w:left w:val="single" w:color="ffd865" w:sz="4" w:space="0"/>
          <w:right w:val="single" w:color="ffd86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StGen9"/>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5b9bd5" w:sz="4" w:space="0"/>
          <w:bottom w:val="single" w:color="5b9bd5" w:sz="4" w:space="0"/>
        </w:tcBorders>
      </w:tcPr>
    </w:tblStylePr>
    <w:tblStylePr w:type="band1Vert">
      <w:rPr>
        <w:rFonts w:ascii="Arial" w:hAnsi="Arial" w:eastAsia="Arial" w:cs="Arial"/>
        <w:color w:val="404040"/>
        <w:sz w:val="22"/>
        <w:szCs w:val="22"/>
      </w:rPr>
      <w:pPr>
        <w:pBdr/>
        <w:spacing/>
        <w:ind/>
      </w:pPr>
      <w:tblPr>
        <w:tblBorders/>
      </w:tblPr>
      <w:tcPr>
        <w:tcBorders>
          <w:left w:val="single" w:color="5b9bd5" w:sz="4" w:space="0"/>
          <w:right w:val="single" w:color="5b9bd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StGen10"/>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c9c9c9" w:sz="4" w:space="0"/>
          <w:bottom w:val="single" w:color="c9c9c9" w:sz="4" w:space="0"/>
        </w:tcBorders>
      </w:tcPr>
    </w:tblStylePr>
    <w:tblStylePr w:type="band1Vert">
      <w:rPr>
        <w:rFonts w:ascii="Arial" w:hAnsi="Arial" w:eastAsia="Arial" w:cs="Arial"/>
        <w:color w:val="404040"/>
        <w:sz w:val="22"/>
        <w:szCs w:val="22"/>
      </w:rPr>
      <w:pPr>
        <w:pBdr/>
        <w:spacing/>
        <w:ind/>
      </w:pPr>
      <w:tblPr>
        <w:tblBorders/>
      </w:tblPr>
      <w:tcPr>
        <w:tcBorders>
          <w:left w:val="single" w:color="c9c9c9" w:sz="4" w:space="0"/>
          <w:right w:val="single" w:color="c9c9c9"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StGen11"/>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ffd865" w:sz="4" w:space="0"/>
          <w:bottom w:val="single" w:color="ffd865" w:sz="4" w:space="0"/>
        </w:tcBorders>
      </w:tcPr>
    </w:tblStylePr>
    <w:tblStylePr w:type="band1Vert">
      <w:rPr>
        <w:rFonts w:ascii="Arial" w:hAnsi="Arial" w:eastAsia="Arial" w:cs="Arial"/>
        <w:color w:val="404040"/>
        <w:sz w:val="22"/>
        <w:szCs w:val="22"/>
      </w:rPr>
      <w:pPr>
        <w:pBdr/>
        <w:spacing/>
        <w:ind/>
      </w:pPr>
      <w:tblPr>
        <w:tblBorders/>
      </w:tblPr>
      <w:tcPr>
        <w:tcBorders>
          <w:left w:val="single" w:color="ffd865" w:sz="4" w:space="0"/>
          <w:right w:val="single" w:color="ffd86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StGen12"/>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a9d08e" w:sz="4" w:space="0"/>
          <w:bottom w:val="single" w:color="a9d08e" w:sz="4" w:space="0"/>
        </w:tcBorders>
      </w:tcPr>
    </w:tblStylePr>
    <w:tblStylePr w:type="band1Vert">
      <w:rPr>
        <w:rFonts w:ascii="Arial" w:hAnsi="Arial" w:eastAsia="Arial" w:cs="Arial"/>
        <w:color w:val="404040"/>
        <w:sz w:val="22"/>
        <w:szCs w:val="22"/>
      </w:rPr>
      <w:pPr>
        <w:pBdr/>
        <w:spacing/>
        <w:ind/>
      </w:pPr>
      <w:tblPr>
        <w:tblBorders/>
      </w:tblPr>
      <w:tcPr>
        <w:tcBorders>
          <w:left w:val="single" w:color="a9d08e" w:sz="4" w:space="0"/>
          <w:right w:val="single" w:color="a9d08e"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StGen13"/>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StGen14"/>
    <w:basedOn w:val="92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0">
    <w:name w:val="Subtitle"/>
    <w:basedOn w:val="735"/>
    <w:next w:val="735"/>
    <w:pPr>
      <w:pBdr/>
      <w:spacing/>
      <w:ind/>
    </w:pPr>
    <w:rPr>
      <w:color w:val="595959"/>
      <w:sz w:val="28"/>
      <w:szCs w:val="28"/>
    </w:rPr>
  </w:style>
  <w:style w:type="table" w:styleId="941">
    <w:name w:val="StGen0"/>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shd w:val="clear" w:color="auto" w:fill="f2dcdc"/>
        <w:tcBorders/>
      </w:tcPr>
    </w:tblStylePr>
    <w:tblStylePr w:type="band1Vert">
      <w:rPr>
        <w:rFonts w:ascii="Arial" w:hAnsi="Arial" w:eastAsia="Arial" w:cs="Arial"/>
        <w:color w:val="404040"/>
        <w:sz w:val="22"/>
        <w:szCs w:val="22"/>
      </w:rPr>
      <w:pPr>
        <w:pBdr/>
        <w:spacing/>
        <w:ind/>
      </w:pPr>
      <w:tblPr>
        <w:tblBorders/>
      </w:tblPr>
      <w:tcPr>
        <w:shd w:val="clear" w:color="auto" w:fill="f2dcd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d99795"/>
        <w:tcBorders>
          <w:top w:val="single" w:color="d99795" w:sz="4" w:space="0"/>
          <w:left w:val="single" w:color="d99795" w:sz="4" w:space="0"/>
          <w:bottom w:val="single" w:color="d99795" w:sz="4" w:space="0"/>
          <w:right w:val="single" w:color="d9979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79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StGen1"/>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4f81bd" w:sz="4" w:space="0"/>
          <w:bottom w:val="single" w:color="4f81bd" w:sz="4" w:space="0"/>
        </w:tcBorders>
      </w:tcPr>
    </w:tblStylePr>
    <w:tblStylePr w:type="band1Vert">
      <w:rPr>
        <w:rFonts w:ascii="Arial" w:hAnsi="Arial" w:eastAsia="Arial" w:cs="Arial"/>
        <w:color w:val="404040"/>
        <w:sz w:val="22"/>
        <w:szCs w:val="22"/>
      </w:rPr>
      <w:pPr>
        <w:pBdr/>
        <w:spacing/>
        <w:ind/>
      </w:pPr>
      <w:tblPr>
        <w:tblBorders/>
      </w:tblPr>
      <w:tcPr>
        <w:tcBorders>
          <w:left w:val="single" w:color="4f81bd" w:sz="4" w:space="0"/>
          <w:right w:val="single" w:color="4f81bd"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4f81bd"/>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StGen2"/>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b2a1c6" w:sz="4" w:space="0"/>
          <w:bottom w:val="single" w:color="b2a1c6" w:sz="4" w:space="0"/>
        </w:tcBorders>
      </w:tcPr>
    </w:tblStylePr>
    <w:tblStylePr w:type="band1Vert">
      <w:rPr>
        <w:rFonts w:ascii="Arial" w:hAnsi="Arial" w:eastAsia="Arial" w:cs="Arial"/>
        <w:color w:val="404040"/>
        <w:sz w:val="22"/>
        <w:szCs w:val="22"/>
      </w:rPr>
      <w:pPr>
        <w:pBdr/>
        <w:spacing/>
        <w:ind/>
      </w:pPr>
      <w:tblPr>
        <w:tblBorders/>
      </w:tblPr>
      <w:tcPr>
        <w:tcBorders>
          <w:left w:val="single" w:color="b2a1c6" w:sz="4" w:space="0"/>
          <w:right w:val="single" w:color="b2a1c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b2a1c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StGen3"/>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c3d69c" w:sz="4" w:space="0"/>
          <w:bottom w:val="single" w:color="c3d69c" w:sz="4" w:space="0"/>
        </w:tcBorders>
      </w:tcPr>
    </w:tblStylePr>
    <w:tblStylePr w:type="band1Vert">
      <w:rPr>
        <w:rFonts w:ascii="Arial" w:hAnsi="Arial" w:eastAsia="Arial" w:cs="Arial"/>
        <w:color w:val="404040"/>
        <w:sz w:val="22"/>
        <w:szCs w:val="22"/>
      </w:rPr>
      <w:pPr>
        <w:pBdr/>
        <w:spacing/>
        <w:ind/>
      </w:pPr>
      <w:tblPr>
        <w:tblBorders/>
      </w:tblPr>
      <w:tcPr>
        <w:tcBorders>
          <w:left w:val="single" w:color="c3d69c" w:sz="4" w:space="0"/>
          <w:right w:val="single" w:color="c3d69c"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c3d69c"/>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StGen4"/>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fac090" w:sz="4" w:space="0"/>
          <w:bottom w:val="single" w:color="fac090" w:sz="4" w:space="0"/>
        </w:tcBorders>
      </w:tcPr>
    </w:tblStylePr>
    <w:tblStylePr w:type="band1Vert">
      <w:rPr>
        <w:rFonts w:ascii="Arial" w:hAnsi="Arial" w:eastAsia="Arial" w:cs="Arial"/>
        <w:color w:val="404040"/>
        <w:sz w:val="22"/>
        <w:szCs w:val="22"/>
      </w:rPr>
      <w:pPr>
        <w:pBdr/>
        <w:spacing/>
        <w:ind/>
      </w:pPr>
      <w:tblPr>
        <w:tblBorders/>
      </w:tblPr>
      <w:tcPr>
        <w:tcBorders>
          <w:left w:val="single" w:color="fac090" w:sz="4" w:space="0"/>
          <w:right w:val="single" w:color="fac09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fac09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StGen5"/>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StGen6"/>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StGen7"/>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StGen8"/>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000000" w:sz="4" w:space="0"/>
          <w:bottom w:val="single" w:color="000000" w:sz="4" w:space="0"/>
        </w:tcBorders>
      </w:tcPr>
    </w:tblStylePr>
    <w:tblStylePr w:type="band1Vert">
      <w:rPr>
        <w:rFonts w:ascii="Arial" w:hAnsi="Arial" w:eastAsia="Arial" w:cs="Arial"/>
        <w:color w:val="404040"/>
        <w:sz w:val="22"/>
        <w:szCs w:val="22"/>
      </w:rPr>
      <w:pPr>
        <w:pBdr/>
        <w:spacing/>
        <w:ind/>
      </w:pPr>
      <w:tblPr>
        <w:tblBorders/>
      </w:tblPr>
      <w:tcPr>
        <w:tcBorders>
          <w:left w:val="single" w:color="000000" w:sz="4" w:space="0"/>
          <w:right w:val="singl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StGen9"/>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ffd865" w:sz="4" w:space="0"/>
          <w:bottom w:val="single" w:color="ffd865" w:sz="4" w:space="0"/>
        </w:tcBorders>
      </w:tcPr>
    </w:tblStylePr>
    <w:tblStylePr w:type="band1Vert">
      <w:rPr>
        <w:rFonts w:ascii="Arial" w:hAnsi="Arial" w:eastAsia="Arial" w:cs="Arial"/>
        <w:color w:val="404040"/>
        <w:sz w:val="22"/>
        <w:szCs w:val="22"/>
      </w:rPr>
      <w:pPr>
        <w:pBdr/>
        <w:spacing/>
        <w:ind/>
      </w:pPr>
      <w:tblPr>
        <w:tblBorders/>
      </w:tblPr>
      <w:tcPr>
        <w:tcBorders>
          <w:left w:val="single" w:color="ffd865" w:sz="4" w:space="0"/>
          <w:right w:val="single" w:color="ffd86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StGen10"/>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4f81bd" w:sz="4" w:space="0"/>
          <w:bottom w:val="single" w:color="4f81bd" w:sz="4" w:space="0"/>
        </w:tcBorders>
      </w:tcPr>
    </w:tblStylePr>
    <w:tblStylePr w:type="band1Vert">
      <w:rPr>
        <w:rFonts w:ascii="Arial" w:hAnsi="Arial" w:eastAsia="Arial" w:cs="Arial"/>
        <w:color w:val="404040"/>
        <w:sz w:val="22"/>
        <w:szCs w:val="22"/>
      </w:rPr>
      <w:pPr>
        <w:pBdr/>
        <w:spacing/>
        <w:ind/>
      </w:pPr>
      <w:tblPr>
        <w:tblBorders/>
      </w:tblPr>
      <w:tcPr>
        <w:tcBorders>
          <w:left w:val="single" w:color="4f81bd" w:sz="4" w:space="0"/>
          <w:right w:val="single" w:color="4f81bd"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4f81bd"/>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StGen11"/>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c9c9c9" w:sz="4" w:space="0"/>
          <w:bottom w:val="single" w:color="c9c9c9" w:sz="4" w:space="0"/>
        </w:tcBorders>
      </w:tcPr>
    </w:tblStylePr>
    <w:tblStylePr w:type="band1Vert">
      <w:rPr>
        <w:rFonts w:ascii="Arial" w:hAnsi="Arial" w:eastAsia="Arial" w:cs="Arial"/>
        <w:color w:val="404040"/>
        <w:sz w:val="22"/>
        <w:szCs w:val="22"/>
      </w:rPr>
      <w:pPr>
        <w:pBdr/>
        <w:spacing/>
        <w:ind/>
      </w:pPr>
      <w:tblPr>
        <w:tblBorders/>
      </w:tblPr>
      <w:tcPr>
        <w:tcBorders>
          <w:left w:val="single" w:color="c9c9c9" w:sz="4" w:space="0"/>
          <w:right w:val="single" w:color="c9c9c9"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StGen12"/>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ffd865" w:sz="4" w:space="0"/>
          <w:bottom w:val="single" w:color="ffd865" w:sz="4" w:space="0"/>
        </w:tcBorders>
      </w:tcPr>
    </w:tblStylePr>
    <w:tblStylePr w:type="band1Vert">
      <w:rPr>
        <w:rFonts w:ascii="Arial" w:hAnsi="Arial" w:eastAsia="Arial" w:cs="Arial"/>
        <w:color w:val="404040"/>
        <w:sz w:val="22"/>
        <w:szCs w:val="22"/>
      </w:rPr>
      <w:pPr>
        <w:pBdr/>
        <w:spacing/>
        <w:ind/>
      </w:pPr>
      <w:tblPr>
        <w:tblBorders/>
      </w:tblPr>
      <w:tcPr>
        <w:tcBorders>
          <w:left w:val="single" w:color="ffd865" w:sz="4" w:space="0"/>
          <w:right w:val="single" w:color="ffd86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StGen13"/>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000000" w:sz="4" w:space="0"/>
          <w:bottom w:val="single" w:color="000000" w:sz="4" w:space="0"/>
        </w:tcBorders>
      </w:tcPr>
    </w:tblStylePr>
    <w:tblStylePr w:type="band1Vert">
      <w:rPr>
        <w:rFonts w:ascii="Arial" w:hAnsi="Arial" w:eastAsia="Arial" w:cs="Arial"/>
        <w:color w:val="404040"/>
        <w:sz w:val="22"/>
        <w:szCs w:val="22"/>
      </w:rPr>
      <w:pPr>
        <w:pBdr/>
        <w:spacing/>
        <w:ind/>
      </w:pPr>
      <w:tblPr>
        <w:tblBorders/>
      </w:tblPr>
      <w:tcPr>
        <w:tcBorders>
          <w:left w:val="single" w:color="000000" w:sz="4" w:space="0"/>
          <w:right w:val="singl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StGen14"/>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d99795" w:sz="4" w:space="0"/>
          <w:bottom w:val="single" w:color="d99795" w:sz="4" w:space="0"/>
        </w:tcBorders>
      </w:tcPr>
    </w:tblStylePr>
    <w:tblStylePr w:type="band1Vert">
      <w:rPr>
        <w:rFonts w:ascii="Arial" w:hAnsi="Arial" w:eastAsia="Arial" w:cs="Arial"/>
        <w:color w:val="404040"/>
        <w:sz w:val="22"/>
        <w:szCs w:val="22"/>
      </w:rPr>
      <w:pPr>
        <w:pBdr/>
        <w:spacing/>
        <w:ind/>
      </w:pPr>
      <w:tblPr>
        <w:tblBorders/>
      </w:tblPr>
      <w:tcPr>
        <w:tcBorders>
          <w:left w:val="single" w:color="d99795" w:sz="4" w:space="0"/>
          <w:right w:val="single" w:color="d9979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d9979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StGen15"/>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c3d69c" w:sz="4" w:space="0"/>
          <w:bottom w:val="single" w:color="c3d69c" w:sz="4" w:space="0"/>
        </w:tcBorders>
      </w:tcPr>
    </w:tblStylePr>
    <w:tblStylePr w:type="band1Vert">
      <w:rPr>
        <w:rFonts w:ascii="Arial" w:hAnsi="Arial" w:eastAsia="Arial" w:cs="Arial"/>
        <w:color w:val="404040"/>
        <w:sz w:val="22"/>
        <w:szCs w:val="22"/>
      </w:rPr>
      <w:pPr>
        <w:pBdr/>
        <w:spacing/>
        <w:ind/>
      </w:pPr>
      <w:tblPr>
        <w:tblBorders/>
      </w:tblPr>
      <w:tcPr>
        <w:tcBorders>
          <w:left w:val="single" w:color="c3d69c" w:sz="4" w:space="0"/>
          <w:right w:val="single" w:color="c3d69c"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c3d69c"/>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StGen16"/>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StGen17"/>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000000" w:sz="4" w:space="0"/>
          <w:bottom w:val="single" w:color="000000" w:sz="4" w:space="0"/>
        </w:tcBorders>
      </w:tcPr>
    </w:tblStylePr>
    <w:tblStylePr w:type="band1Vert">
      <w:rPr>
        <w:rFonts w:ascii="Arial" w:hAnsi="Arial" w:eastAsia="Arial" w:cs="Arial"/>
        <w:color w:val="404040"/>
        <w:sz w:val="22"/>
        <w:szCs w:val="22"/>
      </w:rPr>
      <w:pPr>
        <w:pBdr/>
        <w:spacing/>
        <w:ind/>
      </w:pPr>
      <w:tblPr>
        <w:tblBorders/>
      </w:tblPr>
      <w:tcPr>
        <w:tcBorders>
          <w:left w:val="single" w:color="000000" w:sz="4" w:space="0"/>
          <w:right w:val="singl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StGen18"/>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a9d08e" w:sz="4" w:space="0"/>
          <w:bottom w:val="single" w:color="a9d08e" w:sz="4" w:space="0"/>
        </w:tcBorders>
      </w:tcPr>
    </w:tblStylePr>
    <w:tblStylePr w:type="band1Vert">
      <w:rPr>
        <w:rFonts w:ascii="Arial" w:hAnsi="Arial" w:eastAsia="Arial" w:cs="Arial"/>
        <w:color w:val="404040"/>
        <w:sz w:val="22"/>
        <w:szCs w:val="22"/>
      </w:rPr>
      <w:pPr>
        <w:pBdr/>
        <w:spacing/>
        <w:ind/>
      </w:pPr>
      <w:tblPr>
        <w:tblBorders/>
      </w:tblPr>
      <w:tcPr>
        <w:tcBorders>
          <w:left w:val="single" w:color="a9d08e" w:sz="4" w:space="0"/>
          <w:right w:val="single" w:color="a9d08e"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StGen19"/>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StGen20"/>
    <w:basedOn w:val="734"/>
    <w:pPr>
      <w:pBdr/>
      <w:spacing/>
      <w:ind/>
    </w:pPr>
    <w:tblPr>
      <w:tblStyleRowBandSize w:val="1"/>
      <w:tblStyleColBandSize w:val="1"/>
      <w:tblBorders/>
    </w:tblPr>
    <w:tcPr>
      <w:tcBorders/>
    </w:tcPr>
    <w:tblStylePr w:type="band1Horz">
      <w:rPr>
        <w:rFonts w:ascii="Arial" w:hAnsi="Arial" w:eastAsia="Arial" w:cs="Arial"/>
        <w:color w:val="404040"/>
        <w:sz w:val="22"/>
        <w:szCs w:val="22"/>
      </w:rPr>
      <w:pPr>
        <w:pBdr/>
        <w:spacing/>
        <w:ind/>
      </w:pPr>
      <w:tblPr>
        <w:tblBorders/>
      </w:tblPr>
      <w:tcPr>
        <w:tcBorders>
          <w:top w:val="single" w:color="8ea9db" w:sz="4" w:space="0"/>
          <w:bottom w:val="single" w:color="8ea9db" w:sz="4" w:space="0"/>
        </w:tcBorders>
      </w:tcPr>
    </w:tblStylePr>
    <w:tblStylePr w:type="band1Vert">
      <w:rPr>
        <w:rFonts w:ascii="Arial" w:hAnsi="Arial" w:eastAsia="Arial" w:cs="Arial"/>
        <w:color w:val="404040"/>
        <w:sz w:val="22"/>
        <w:szCs w:val="22"/>
      </w:rPr>
      <w:pPr>
        <w:pBdr/>
        <w:spacing/>
        <w:ind/>
      </w:pPr>
      <w:tblPr>
        <w:tblBorders/>
      </w:tblPr>
      <w:tcPr>
        <w:tcBorders>
          <w:left w:val="single" w:color="8ea9db" w:sz="4" w:space="0"/>
          <w:right w:val="single" w:color="8ea9db"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eastAsia="Arial" w:cs="Arial"/>
        <w:b/>
        <w:color w:val="ffffff"/>
        <w:sz w:val="22"/>
        <w:szCs w:val="22"/>
      </w:rPr>
      <w:pPr>
        <w:pBdr/>
        <w:spacing/>
        <w:ind/>
      </w:pPr>
      <w:tblPr>
        <w:tblBorders/>
      </w:tblPr>
      <w:tcPr>
        <w:shd w:val="clear" w:color="auto" w:fill="8ea9db"/>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omments" Target="comments.xml" /><Relationship Id="rId11" Type="http://schemas.microsoft.com/office/2011/relationships/commentsExtended" Target="commentsExtended.xml" /><Relationship Id="rId12" Type="http://schemas.microsoft.com/office/2016/09/relationships/commentsIds" Target="commentsId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BmPwpIwCaBY6hfrczDedlQHIEw==">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2025-09-19T15:36:54Z</dcterms:modified>
</cp:coreProperties>
</file>